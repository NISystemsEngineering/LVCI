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CC80D6" w14:textId="77777777" w:rsidR="004E501F" w:rsidRPr="00FE1091" w:rsidRDefault="004E501F" w:rsidP="004E501F">
      <w:pPr>
        <w:jc w:val="center"/>
        <w:rPr>
          <w:del w:id="0" w:author="Ryan Sparks" w:date="2017-05-15T12:33:00Z"/>
          <w:rFonts w:asciiTheme="majorHAnsi" w:hAnsiTheme="majorHAnsi"/>
          <w:sz w:val="44"/>
          <w:szCs w:val="44"/>
        </w:rPr>
      </w:pPr>
    </w:p>
    <w:p w14:paraId="46750D22" w14:textId="61C29EBC" w:rsidR="004E501F" w:rsidRPr="00FE1091" w:rsidRDefault="004E501F" w:rsidP="00370FD4">
      <w:pPr>
        <w:rPr>
          <w:del w:id="1" w:author="Ryan Sparks" w:date="2017-05-15T12:33:00Z"/>
          <w:rFonts w:asciiTheme="majorHAnsi" w:hAnsiTheme="majorHAnsi"/>
          <w:sz w:val="44"/>
          <w:szCs w:val="44"/>
        </w:rPr>
      </w:pPr>
    </w:p>
    <w:p w14:paraId="0BEB129F" w14:textId="77777777" w:rsidR="004E501F" w:rsidRPr="00FE1091" w:rsidRDefault="004E501F" w:rsidP="004E501F">
      <w:pPr>
        <w:jc w:val="center"/>
        <w:rPr>
          <w:rFonts w:asciiTheme="majorHAnsi" w:hAnsiTheme="majorHAnsi"/>
          <w:sz w:val="44"/>
          <w:szCs w:val="44"/>
        </w:rPr>
      </w:pPr>
    </w:p>
    <w:p w14:paraId="6003F893" w14:textId="0ABE0B1C" w:rsidR="004E501F" w:rsidRPr="00FE1091" w:rsidRDefault="004E501F" w:rsidP="004E501F">
      <w:pPr>
        <w:jc w:val="center"/>
        <w:rPr>
          <w:rFonts w:asciiTheme="majorHAnsi" w:hAnsiTheme="majorHAnsi"/>
          <w:sz w:val="44"/>
          <w:szCs w:val="44"/>
        </w:rPr>
      </w:pPr>
      <w:r w:rsidRPr="00FE1091">
        <w:rPr>
          <w:rFonts w:asciiTheme="majorHAnsi" w:hAnsiTheme="majorHAnsi"/>
          <w:sz w:val="44"/>
          <w:szCs w:val="44"/>
        </w:rPr>
        <w:t>Continuous Integration with LabVIEW &amp; Jenkins: Web Service Implementation</w:t>
      </w:r>
    </w:p>
    <w:p w14:paraId="3807C828" w14:textId="0A8669EF" w:rsidR="004E501F" w:rsidRPr="00FE1091" w:rsidRDefault="004E501F" w:rsidP="5B357332">
      <w:pPr>
        <w:pStyle w:val="Subtitle"/>
      </w:pPr>
    </w:p>
    <w:p w14:paraId="619AB895" w14:textId="07A82644" w:rsidR="004E501F" w:rsidRPr="00FE1091" w:rsidRDefault="004E501F" w:rsidP="004E501F">
      <w:pPr>
        <w:rPr>
          <w:rFonts w:asciiTheme="majorHAnsi" w:hAnsiTheme="majorHAnsi"/>
        </w:rPr>
      </w:pPr>
    </w:p>
    <w:p w14:paraId="58D0B506" w14:textId="61DCA009" w:rsidR="004E501F" w:rsidRPr="00FE1091" w:rsidRDefault="004E501F" w:rsidP="004E501F">
      <w:pPr>
        <w:rPr>
          <w:rFonts w:asciiTheme="majorHAnsi" w:hAnsiTheme="majorHAnsi"/>
        </w:rPr>
      </w:pPr>
    </w:p>
    <w:sdt>
      <w:sdtPr>
        <w:rPr>
          <w:rFonts w:asciiTheme="minorHAnsi" w:eastAsiaTheme="minorEastAsia" w:hAnsiTheme="minorHAnsi" w:cstheme="minorBidi"/>
          <w:color w:val="auto"/>
          <w:sz w:val="24"/>
          <w:szCs w:val="24"/>
        </w:rPr>
        <w:id w:val="511802325"/>
        <w:docPartObj>
          <w:docPartGallery w:val="Table of Contents"/>
          <w:docPartUnique/>
        </w:docPartObj>
      </w:sdtPr>
      <w:sdtEndPr>
        <w:rPr>
          <w:b/>
          <w:bCs/>
          <w:noProof/>
        </w:rPr>
      </w:sdtEndPr>
      <w:sdtContent>
        <w:p w14:paraId="24299EF2" w14:textId="7FD0FB2B" w:rsidR="004E501F" w:rsidRPr="00FE1091" w:rsidRDefault="004E501F">
          <w:pPr>
            <w:pStyle w:val="TOCHeading"/>
          </w:pPr>
          <w:r w:rsidRPr="00FE1091">
            <w:t>Contents</w:t>
          </w:r>
        </w:p>
        <w:p w14:paraId="10EB54E7" w14:textId="1B66002E" w:rsidR="00367F2C" w:rsidRDefault="004E501F">
          <w:pPr>
            <w:pStyle w:val="TOC1"/>
            <w:tabs>
              <w:tab w:val="right" w:leader="dot" w:pos="8990"/>
            </w:tabs>
            <w:rPr>
              <w:noProof/>
              <w:sz w:val="22"/>
              <w:szCs w:val="22"/>
            </w:rPr>
          </w:pPr>
          <w:r w:rsidRPr="00FE1091">
            <w:rPr>
              <w:rFonts w:asciiTheme="majorHAnsi" w:hAnsiTheme="majorHAnsi"/>
            </w:rPr>
            <w:fldChar w:fldCharType="begin"/>
          </w:r>
          <w:r w:rsidRPr="00FE1091">
            <w:rPr>
              <w:rFonts w:asciiTheme="majorHAnsi" w:hAnsiTheme="majorHAnsi"/>
            </w:rPr>
            <w:instrText xml:space="preserve"> TOC \o "1-3" \h \z \u </w:instrText>
          </w:r>
          <w:r w:rsidRPr="00FE1091">
            <w:rPr>
              <w:rFonts w:asciiTheme="majorHAnsi" w:hAnsiTheme="majorHAnsi"/>
            </w:rPr>
            <w:fldChar w:fldCharType="separate"/>
          </w:r>
          <w:hyperlink w:anchor="_Toc482646831" w:history="1">
            <w:r w:rsidR="00367F2C" w:rsidRPr="00A35959">
              <w:rPr>
                <w:rStyle w:val="Hyperlink"/>
                <w:noProof/>
              </w:rPr>
              <w:t>Introduction</w:t>
            </w:r>
            <w:r w:rsidR="00367F2C">
              <w:rPr>
                <w:noProof/>
                <w:webHidden/>
              </w:rPr>
              <w:tab/>
            </w:r>
            <w:r w:rsidR="00367F2C">
              <w:rPr>
                <w:noProof/>
                <w:webHidden/>
              </w:rPr>
              <w:fldChar w:fldCharType="begin"/>
            </w:r>
            <w:r w:rsidR="00367F2C">
              <w:rPr>
                <w:noProof/>
                <w:webHidden/>
              </w:rPr>
              <w:instrText xml:space="preserve"> PAGEREF _Toc482646831 \h </w:instrText>
            </w:r>
            <w:r w:rsidR="00367F2C">
              <w:rPr>
                <w:noProof/>
                <w:webHidden/>
              </w:rPr>
            </w:r>
            <w:r w:rsidR="00367F2C">
              <w:rPr>
                <w:noProof/>
                <w:webHidden/>
              </w:rPr>
              <w:fldChar w:fldCharType="separate"/>
            </w:r>
            <w:r w:rsidR="00367F2C">
              <w:rPr>
                <w:noProof/>
                <w:webHidden/>
              </w:rPr>
              <w:t>2</w:t>
            </w:r>
            <w:r w:rsidR="00367F2C">
              <w:rPr>
                <w:noProof/>
                <w:webHidden/>
              </w:rPr>
              <w:fldChar w:fldCharType="end"/>
            </w:r>
          </w:hyperlink>
        </w:p>
        <w:p w14:paraId="2F24E32F" w14:textId="4EE7BDBA" w:rsidR="00367F2C" w:rsidRDefault="006736F9">
          <w:pPr>
            <w:pStyle w:val="TOC1"/>
            <w:tabs>
              <w:tab w:val="right" w:leader="dot" w:pos="8990"/>
            </w:tabs>
            <w:rPr>
              <w:noProof/>
              <w:sz w:val="22"/>
              <w:szCs w:val="22"/>
            </w:rPr>
          </w:pPr>
          <w:hyperlink w:anchor="_Toc482646832" w:history="1">
            <w:r w:rsidR="00367F2C" w:rsidRPr="00A35959">
              <w:rPr>
                <w:rStyle w:val="Hyperlink"/>
                <w:noProof/>
              </w:rPr>
              <w:t>Setting up the CI Server</w:t>
            </w:r>
            <w:r w:rsidR="00367F2C">
              <w:rPr>
                <w:noProof/>
                <w:webHidden/>
              </w:rPr>
              <w:tab/>
            </w:r>
            <w:r w:rsidR="00367F2C">
              <w:rPr>
                <w:noProof/>
                <w:webHidden/>
              </w:rPr>
              <w:fldChar w:fldCharType="begin"/>
            </w:r>
            <w:r w:rsidR="00367F2C">
              <w:rPr>
                <w:noProof/>
                <w:webHidden/>
              </w:rPr>
              <w:instrText xml:space="preserve"> PAGEREF _Toc482646832 \h </w:instrText>
            </w:r>
            <w:r w:rsidR="00367F2C">
              <w:rPr>
                <w:noProof/>
                <w:webHidden/>
              </w:rPr>
            </w:r>
            <w:r w:rsidR="00367F2C">
              <w:rPr>
                <w:noProof/>
                <w:webHidden/>
              </w:rPr>
              <w:fldChar w:fldCharType="separate"/>
            </w:r>
            <w:r w:rsidR="00367F2C">
              <w:rPr>
                <w:noProof/>
                <w:webHidden/>
              </w:rPr>
              <w:t>3</w:t>
            </w:r>
            <w:r w:rsidR="00367F2C">
              <w:rPr>
                <w:noProof/>
                <w:webHidden/>
              </w:rPr>
              <w:fldChar w:fldCharType="end"/>
            </w:r>
          </w:hyperlink>
        </w:p>
        <w:p w14:paraId="352C3D91" w14:textId="6D5C3A6C" w:rsidR="00367F2C" w:rsidRDefault="006736F9">
          <w:pPr>
            <w:pStyle w:val="TOC2"/>
            <w:tabs>
              <w:tab w:val="right" w:leader="dot" w:pos="8990"/>
            </w:tabs>
            <w:rPr>
              <w:noProof/>
              <w:sz w:val="22"/>
              <w:szCs w:val="22"/>
            </w:rPr>
          </w:pPr>
          <w:hyperlink w:anchor="_Toc482646833" w:history="1">
            <w:r w:rsidR="00367F2C" w:rsidRPr="00A35959">
              <w:rPr>
                <w:rStyle w:val="Hyperlink"/>
                <w:noProof/>
              </w:rPr>
              <w:t>Configuring LabVIEW</w:t>
            </w:r>
            <w:r w:rsidR="00367F2C">
              <w:rPr>
                <w:noProof/>
                <w:webHidden/>
              </w:rPr>
              <w:tab/>
            </w:r>
            <w:r w:rsidR="00367F2C">
              <w:rPr>
                <w:noProof/>
                <w:webHidden/>
              </w:rPr>
              <w:fldChar w:fldCharType="begin"/>
            </w:r>
            <w:r w:rsidR="00367F2C">
              <w:rPr>
                <w:noProof/>
                <w:webHidden/>
              </w:rPr>
              <w:instrText xml:space="preserve"> PAGEREF _Toc482646833 \h </w:instrText>
            </w:r>
            <w:r w:rsidR="00367F2C">
              <w:rPr>
                <w:noProof/>
                <w:webHidden/>
              </w:rPr>
            </w:r>
            <w:r w:rsidR="00367F2C">
              <w:rPr>
                <w:noProof/>
                <w:webHidden/>
              </w:rPr>
              <w:fldChar w:fldCharType="separate"/>
            </w:r>
            <w:r w:rsidR="00367F2C">
              <w:rPr>
                <w:noProof/>
                <w:webHidden/>
              </w:rPr>
              <w:t>3</w:t>
            </w:r>
            <w:r w:rsidR="00367F2C">
              <w:rPr>
                <w:noProof/>
                <w:webHidden/>
              </w:rPr>
              <w:fldChar w:fldCharType="end"/>
            </w:r>
          </w:hyperlink>
        </w:p>
        <w:p w14:paraId="7D42C60E" w14:textId="5647596B" w:rsidR="00367F2C" w:rsidRDefault="006736F9">
          <w:pPr>
            <w:pStyle w:val="TOC2"/>
            <w:tabs>
              <w:tab w:val="right" w:leader="dot" w:pos="8990"/>
            </w:tabs>
            <w:rPr>
              <w:noProof/>
              <w:sz w:val="22"/>
              <w:szCs w:val="22"/>
            </w:rPr>
          </w:pPr>
          <w:hyperlink w:anchor="_Toc482646834" w:history="1">
            <w:r w:rsidR="00367F2C" w:rsidRPr="00A35959">
              <w:rPr>
                <w:rStyle w:val="Hyperlink"/>
                <w:noProof/>
              </w:rPr>
              <w:t>Installing Jenkins</w:t>
            </w:r>
            <w:r w:rsidR="00367F2C">
              <w:rPr>
                <w:noProof/>
                <w:webHidden/>
              </w:rPr>
              <w:tab/>
            </w:r>
            <w:r w:rsidR="00367F2C">
              <w:rPr>
                <w:noProof/>
                <w:webHidden/>
              </w:rPr>
              <w:fldChar w:fldCharType="begin"/>
            </w:r>
            <w:r w:rsidR="00367F2C">
              <w:rPr>
                <w:noProof/>
                <w:webHidden/>
              </w:rPr>
              <w:instrText xml:space="preserve"> PAGEREF _Toc482646834 \h </w:instrText>
            </w:r>
            <w:r w:rsidR="00367F2C">
              <w:rPr>
                <w:noProof/>
                <w:webHidden/>
              </w:rPr>
            </w:r>
            <w:r w:rsidR="00367F2C">
              <w:rPr>
                <w:noProof/>
                <w:webHidden/>
              </w:rPr>
              <w:fldChar w:fldCharType="separate"/>
            </w:r>
            <w:r w:rsidR="00367F2C">
              <w:rPr>
                <w:noProof/>
                <w:webHidden/>
              </w:rPr>
              <w:t>4</w:t>
            </w:r>
            <w:r w:rsidR="00367F2C">
              <w:rPr>
                <w:noProof/>
                <w:webHidden/>
              </w:rPr>
              <w:fldChar w:fldCharType="end"/>
            </w:r>
          </w:hyperlink>
        </w:p>
        <w:p w14:paraId="05B4F3E3" w14:textId="2443F8D0" w:rsidR="00367F2C" w:rsidRDefault="006736F9">
          <w:pPr>
            <w:pStyle w:val="TOC2"/>
            <w:tabs>
              <w:tab w:val="right" w:leader="dot" w:pos="8990"/>
            </w:tabs>
            <w:rPr>
              <w:noProof/>
              <w:sz w:val="22"/>
              <w:szCs w:val="22"/>
            </w:rPr>
          </w:pPr>
          <w:hyperlink w:anchor="_Toc482646835" w:history="1">
            <w:r w:rsidR="00367F2C" w:rsidRPr="00A35959">
              <w:rPr>
                <w:rStyle w:val="Hyperlink"/>
                <w:noProof/>
              </w:rPr>
              <w:t>Launching Jenkins</w:t>
            </w:r>
            <w:r w:rsidR="00367F2C">
              <w:rPr>
                <w:noProof/>
                <w:webHidden/>
              </w:rPr>
              <w:tab/>
            </w:r>
            <w:r w:rsidR="00367F2C">
              <w:rPr>
                <w:noProof/>
                <w:webHidden/>
              </w:rPr>
              <w:fldChar w:fldCharType="begin"/>
            </w:r>
            <w:r w:rsidR="00367F2C">
              <w:rPr>
                <w:noProof/>
                <w:webHidden/>
              </w:rPr>
              <w:instrText xml:space="preserve"> PAGEREF _Toc482646835 \h </w:instrText>
            </w:r>
            <w:r w:rsidR="00367F2C">
              <w:rPr>
                <w:noProof/>
                <w:webHidden/>
              </w:rPr>
            </w:r>
            <w:r w:rsidR="00367F2C">
              <w:rPr>
                <w:noProof/>
                <w:webHidden/>
              </w:rPr>
              <w:fldChar w:fldCharType="separate"/>
            </w:r>
            <w:r w:rsidR="00367F2C">
              <w:rPr>
                <w:noProof/>
                <w:webHidden/>
              </w:rPr>
              <w:t>4</w:t>
            </w:r>
            <w:r w:rsidR="00367F2C">
              <w:rPr>
                <w:noProof/>
                <w:webHidden/>
              </w:rPr>
              <w:fldChar w:fldCharType="end"/>
            </w:r>
          </w:hyperlink>
        </w:p>
        <w:p w14:paraId="09FCF50E" w14:textId="02467249" w:rsidR="00367F2C" w:rsidRDefault="006736F9">
          <w:pPr>
            <w:pStyle w:val="TOC2"/>
            <w:tabs>
              <w:tab w:val="right" w:leader="dot" w:pos="8990"/>
            </w:tabs>
            <w:rPr>
              <w:noProof/>
              <w:sz w:val="22"/>
              <w:szCs w:val="22"/>
            </w:rPr>
          </w:pPr>
          <w:hyperlink w:anchor="_Toc482646836" w:history="1">
            <w:r w:rsidR="00367F2C" w:rsidRPr="00A35959">
              <w:rPr>
                <w:rStyle w:val="Hyperlink"/>
                <w:noProof/>
              </w:rPr>
              <w:t>Installing Plugins</w:t>
            </w:r>
            <w:r w:rsidR="00367F2C">
              <w:rPr>
                <w:noProof/>
                <w:webHidden/>
              </w:rPr>
              <w:tab/>
            </w:r>
            <w:r w:rsidR="00367F2C">
              <w:rPr>
                <w:noProof/>
                <w:webHidden/>
              </w:rPr>
              <w:fldChar w:fldCharType="begin"/>
            </w:r>
            <w:r w:rsidR="00367F2C">
              <w:rPr>
                <w:noProof/>
                <w:webHidden/>
              </w:rPr>
              <w:instrText xml:space="preserve"> PAGEREF _Toc482646836 \h </w:instrText>
            </w:r>
            <w:r w:rsidR="00367F2C">
              <w:rPr>
                <w:noProof/>
                <w:webHidden/>
              </w:rPr>
            </w:r>
            <w:r w:rsidR="00367F2C">
              <w:rPr>
                <w:noProof/>
                <w:webHidden/>
              </w:rPr>
              <w:fldChar w:fldCharType="separate"/>
            </w:r>
            <w:r w:rsidR="00367F2C">
              <w:rPr>
                <w:noProof/>
                <w:webHidden/>
              </w:rPr>
              <w:t>4</w:t>
            </w:r>
            <w:r w:rsidR="00367F2C">
              <w:rPr>
                <w:noProof/>
                <w:webHidden/>
              </w:rPr>
              <w:fldChar w:fldCharType="end"/>
            </w:r>
          </w:hyperlink>
        </w:p>
        <w:p w14:paraId="4851C64B" w14:textId="2F2BA691" w:rsidR="00367F2C" w:rsidRDefault="006736F9">
          <w:pPr>
            <w:pStyle w:val="TOC2"/>
            <w:tabs>
              <w:tab w:val="right" w:leader="dot" w:pos="8990"/>
            </w:tabs>
            <w:rPr>
              <w:noProof/>
              <w:sz w:val="22"/>
              <w:szCs w:val="22"/>
            </w:rPr>
          </w:pPr>
          <w:hyperlink w:anchor="_Toc482646837" w:history="1">
            <w:r w:rsidR="00367F2C" w:rsidRPr="00A35959">
              <w:rPr>
                <w:rStyle w:val="Hyperlink"/>
                <w:noProof/>
              </w:rPr>
              <w:t>Setting up Email Notification</w:t>
            </w:r>
            <w:r w:rsidR="00367F2C">
              <w:rPr>
                <w:noProof/>
                <w:webHidden/>
              </w:rPr>
              <w:tab/>
            </w:r>
            <w:r w:rsidR="00367F2C">
              <w:rPr>
                <w:noProof/>
                <w:webHidden/>
              </w:rPr>
              <w:fldChar w:fldCharType="begin"/>
            </w:r>
            <w:r w:rsidR="00367F2C">
              <w:rPr>
                <w:noProof/>
                <w:webHidden/>
              </w:rPr>
              <w:instrText xml:space="preserve"> PAGEREF _Toc482646837 \h </w:instrText>
            </w:r>
            <w:r w:rsidR="00367F2C">
              <w:rPr>
                <w:noProof/>
                <w:webHidden/>
              </w:rPr>
            </w:r>
            <w:r w:rsidR="00367F2C">
              <w:rPr>
                <w:noProof/>
                <w:webHidden/>
              </w:rPr>
              <w:fldChar w:fldCharType="separate"/>
            </w:r>
            <w:r w:rsidR="00367F2C">
              <w:rPr>
                <w:noProof/>
                <w:webHidden/>
              </w:rPr>
              <w:t>6</w:t>
            </w:r>
            <w:r w:rsidR="00367F2C">
              <w:rPr>
                <w:noProof/>
                <w:webHidden/>
              </w:rPr>
              <w:fldChar w:fldCharType="end"/>
            </w:r>
          </w:hyperlink>
        </w:p>
        <w:p w14:paraId="04310B88" w14:textId="541D2B99" w:rsidR="00367F2C" w:rsidRDefault="006736F9">
          <w:pPr>
            <w:pStyle w:val="TOC1"/>
            <w:tabs>
              <w:tab w:val="right" w:leader="dot" w:pos="8990"/>
            </w:tabs>
            <w:rPr>
              <w:noProof/>
              <w:sz w:val="22"/>
              <w:szCs w:val="22"/>
            </w:rPr>
          </w:pPr>
          <w:hyperlink w:anchor="_Toc482646838" w:history="1">
            <w:r w:rsidR="00367F2C" w:rsidRPr="00A35959">
              <w:rPr>
                <w:rStyle w:val="Hyperlink"/>
                <w:noProof/>
              </w:rPr>
              <w:t>LabVIEW CI Installation</w:t>
            </w:r>
            <w:r w:rsidR="00367F2C">
              <w:rPr>
                <w:noProof/>
                <w:webHidden/>
              </w:rPr>
              <w:tab/>
            </w:r>
            <w:r w:rsidR="00367F2C">
              <w:rPr>
                <w:noProof/>
                <w:webHidden/>
              </w:rPr>
              <w:fldChar w:fldCharType="begin"/>
            </w:r>
            <w:r w:rsidR="00367F2C">
              <w:rPr>
                <w:noProof/>
                <w:webHidden/>
              </w:rPr>
              <w:instrText xml:space="preserve"> PAGEREF _Toc482646838 \h </w:instrText>
            </w:r>
            <w:r w:rsidR="00367F2C">
              <w:rPr>
                <w:noProof/>
                <w:webHidden/>
              </w:rPr>
            </w:r>
            <w:r w:rsidR="00367F2C">
              <w:rPr>
                <w:noProof/>
                <w:webHidden/>
              </w:rPr>
              <w:fldChar w:fldCharType="separate"/>
            </w:r>
            <w:r w:rsidR="00367F2C">
              <w:rPr>
                <w:noProof/>
                <w:webHidden/>
              </w:rPr>
              <w:t>6</w:t>
            </w:r>
            <w:r w:rsidR="00367F2C">
              <w:rPr>
                <w:noProof/>
                <w:webHidden/>
              </w:rPr>
              <w:fldChar w:fldCharType="end"/>
            </w:r>
          </w:hyperlink>
        </w:p>
        <w:p w14:paraId="6894238A" w14:textId="4CF8AA56" w:rsidR="00367F2C" w:rsidRDefault="006736F9">
          <w:pPr>
            <w:pStyle w:val="TOC2"/>
            <w:tabs>
              <w:tab w:val="right" w:leader="dot" w:pos="8990"/>
            </w:tabs>
            <w:rPr>
              <w:noProof/>
              <w:sz w:val="22"/>
              <w:szCs w:val="22"/>
            </w:rPr>
          </w:pPr>
          <w:hyperlink w:anchor="_Toc482646839" w:history="1">
            <w:r w:rsidR="00367F2C" w:rsidRPr="00A35959">
              <w:rPr>
                <w:rStyle w:val="Hyperlink"/>
                <w:noProof/>
              </w:rPr>
              <w:t>Installing the LabVIEW CI Web Service</w:t>
            </w:r>
            <w:r w:rsidR="00367F2C">
              <w:rPr>
                <w:noProof/>
                <w:webHidden/>
              </w:rPr>
              <w:tab/>
            </w:r>
            <w:r w:rsidR="00367F2C">
              <w:rPr>
                <w:noProof/>
                <w:webHidden/>
              </w:rPr>
              <w:fldChar w:fldCharType="begin"/>
            </w:r>
            <w:r w:rsidR="00367F2C">
              <w:rPr>
                <w:noProof/>
                <w:webHidden/>
              </w:rPr>
              <w:instrText xml:space="preserve"> PAGEREF _Toc482646839 \h </w:instrText>
            </w:r>
            <w:r w:rsidR="00367F2C">
              <w:rPr>
                <w:noProof/>
                <w:webHidden/>
              </w:rPr>
            </w:r>
            <w:r w:rsidR="00367F2C">
              <w:rPr>
                <w:noProof/>
                <w:webHidden/>
              </w:rPr>
              <w:fldChar w:fldCharType="separate"/>
            </w:r>
            <w:r w:rsidR="00367F2C">
              <w:rPr>
                <w:noProof/>
                <w:webHidden/>
              </w:rPr>
              <w:t>7</w:t>
            </w:r>
            <w:r w:rsidR="00367F2C">
              <w:rPr>
                <w:noProof/>
                <w:webHidden/>
              </w:rPr>
              <w:fldChar w:fldCharType="end"/>
            </w:r>
          </w:hyperlink>
        </w:p>
        <w:p w14:paraId="16245BBF" w14:textId="17D9F0C2" w:rsidR="00367F2C" w:rsidRDefault="006736F9">
          <w:pPr>
            <w:pStyle w:val="TOC1"/>
            <w:tabs>
              <w:tab w:val="right" w:leader="dot" w:pos="8990"/>
            </w:tabs>
            <w:rPr>
              <w:noProof/>
              <w:sz w:val="22"/>
              <w:szCs w:val="22"/>
            </w:rPr>
          </w:pPr>
          <w:hyperlink w:anchor="_Toc482646840" w:history="1">
            <w:r w:rsidR="00367F2C" w:rsidRPr="00A35959">
              <w:rPr>
                <w:rStyle w:val="Hyperlink"/>
                <w:noProof/>
              </w:rPr>
              <w:t>Pipeline</w:t>
            </w:r>
            <w:r w:rsidR="00367F2C">
              <w:rPr>
                <w:noProof/>
                <w:webHidden/>
              </w:rPr>
              <w:tab/>
            </w:r>
            <w:r w:rsidR="00367F2C">
              <w:rPr>
                <w:noProof/>
                <w:webHidden/>
              </w:rPr>
              <w:fldChar w:fldCharType="begin"/>
            </w:r>
            <w:r w:rsidR="00367F2C">
              <w:rPr>
                <w:noProof/>
                <w:webHidden/>
              </w:rPr>
              <w:instrText xml:space="preserve"> PAGEREF _Toc482646840 \h </w:instrText>
            </w:r>
            <w:r w:rsidR="00367F2C">
              <w:rPr>
                <w:noProof/>
                <w:webHidden/>
              </w:rPr>
            </w:r>
            <w:r w:rsidR="00367F2C">
              <w:rPr>
                <w:noProof/>
                <w:webHidden/>
              </w:rPr>
              <w:fldChar w:fldCharType="separate"/>
            </w:r>
            <w:r w:rsidR="00367F2C">
              <w:rPr>
                <w:noProof/>
                <w:webHidden/>
              </w:rPr>
              <w:t>8</w:t>
            </w:r>
            <w:r w:rsidR="00367F2C">
              <w:rPr>
                <w:noProof/>
                <w:webHidden/>
              </w:rPr>
              <w:fldChar w:fldCharType="end"/>
            </w:r>
          </w:hyperlink>
        </w:p>
        <w:p w14:paraId="0BE07679" w14:textId="36B1437B" w:rsidR="00367F2C" w:rsidRDefault="006736F9">
          <w:pPr>
            <w:pStyle w:val="TOC2"/>
            <w:tabs>
              <w:tab w:val="right" w:leader="dot" w:pos="8990"/>
            </w:tabs>
            <w:rPr>
              <w:noProof/>
              <w:sz w:val="22"/>
              <w:szCs w:val="22"/>
            </w:rPr>
          </w:pPr>
          <w:hyperlink w:anchor="_Toc482646841" w:history="1">
            <w:r w:rsidR="00367F2C" w:rsidRPr="00A35959">
              <w:rPr>
                <w:rStyle w:val="Hyperlink"/>
                <w:noProof/>
              </w:rPr>
              <w:t>Hello World Pipeline</w:t>
            </w:r>
            <w:r w:rsidR="00367F2C">
              <w:rPr>
                <w:noProof/>
                <w:webHidden/>
              </w:rPr>
              <w:tab/>
            </w:r>
            <w:r w:rsidR="00367F2C">
              <w:rPr>
                <w:noProof/>
                <w:webHidden/>
              </w:rPr>
              <w:fldChar w:fldCharType="begin"/>
            </w:r>
            <w:r w:rsidR="00367F2C">
              <w:rPr>
                <w:noProof/>
                <w:webHidden/>
              </w:rPr>
              <w:instrText xml:space="preserve"> PAGEREF _Toc482646841 \h </w:instrText>
            </w:r>
            <w:r w:rsidR="00367F2C">
              <w:rPr>
                <w:noProof/>
                <w:webHidden/>
              </w:rPr>
            </w:r>
            <w:r w:rsidR="00367F2C">
              <w:rPr>
                <w:noProof/>
                <w:webHidden/>
              </w:rPr>
              <w:fldChar w:fldCharType="separate"/>
            </w:r>
            <w:r w:rsidR="00367F2C">
              <w:rPr>
                <w:noProof/>
                <w:webHidden/>
              </w:rPr>
              <w:t>9</w:t>
            </w:r>
            <w:r w:rsidR="00367F2C">
              <w:rPr>
                <w:noProof/>
                <w:webHidden/>
              </w:rPr>
              <w:fldChar w:fldCharType="end"/>
            </w:r>
          </w:hyperlink>
        </w:p>
        <w:p w14:paraId="3D2DA965" w14:textId="4AA160A8" w:rsidR="00367F2C" w:rsidRDefault="006736F9">
          <w:pPr>
            <w:pStyle w:val="TOC2"/>
            <w:tabs>
              <w:tab w:val="right" w:leader="dot" w:pos="8990"/>
            </w:tabs>
            <w:rPr>
              <w:noProof/>
              <w:sz w:val="22"/>
              <w:szCs w:val="22"/>
            </w:rPr>
          </w:pPr>
          <w:hyperlink w:anchor="_Toc482646842" w:history="1">
            <w:r w:rsidR="00367F2C" w:rsidRPr="00A35959">
              <w:rPr>
                <w:rStyle w:val="Hyperlink"/>
                <w:noProof/>
              </w:rPr>
              <w:t>Overview of Pipeline Job Architecture</w:t>
            </w:r>
            <w:r w:rsidR="00367F2C">
              <w:rPr>
                <w:noProof/>
                <w:webHidden/>
              </w:rPr>
              <w:tab/>
            </w:r>
            <w:r w:rsidR="00367F2C">
              <w:rPr>
                <w:noProof/>
                <w:webHidden/>
              </w:rPr>
              <w:fldChar w:fldCharType="begin"/>
            </w:r>
            <w:r w:rsidR="00367F2C">
              <w:rPr>
                <w:noProof/>
                <w:webHidden/>
              </w:rPr>
              <w:instrText xml:space="preserve"> PAGEREF _Toc482646842 \h </w:instrText>
            </w:r>
            <w:r w:rsidR="00367F2C">
              <w:rPr>
                <w:noProof/>
                <w:webHidden/>
              </w:rPr>
            </w:r>
            <w:r w:rsidR="00367F2C">
              <w:rPr>
                <w:noProof/>
                <w:webHidden/>
              </w:rPr>
              <w:fldChar w:fldCharType="separate"/>
            </w:r>
            <w:r w:rsidR="00367F2C">
              <w:rPr>
                <w:noProof/>
                <w:webHidden/>
              </w:rPr>
              <w:t>11</w:t>
            </w:r>
            <w:r w:rsidR="00367F2C">
              <w:rPr>
                <w:noProof/>
                <w:webHidden/>
              </w:rPr>
              <w:fldChar w:fldCharType="end"/>
            </w:r>
          </w:hyperlink>
        </w:p>
        <w:p w14:paraId="1BC84C54" w14:textId="7968E63C" w:rsidR="00367F2C" w:rsidRDefault="006736F9">
          <w:pPr>
            <w:pStyle w:val="TOC2"/>
            <w:tabs>
              <w:tab w:val="right" w:leader="dot" w:pos="8990"/>
            </w:tabs>
            <w:rPr>
              <w:noProof/>
              <w:sz w:val="22"/>
              <w:szCs w:val="22"/>
            </w:rPr>
          </w:pPr>
          <w:hyperlink w:anchor="_Toc482646843" w:history="1">
            <w:r w:rsidR="00367F2C" w:rsidRPr="00A35959">
              <w:rPr>
                <w:rStyle w:val="Hyperlink"/>
                <w:noProof/>
              </w:rPr>
              <w:t>Building Pipeline Job from Jenkinsfile</w:t>
            </w:r>
            <w:r w:rsidR="00367F2C">
              <w:rPr>
                <w:noProof/>
                <w:webHidden/>
              </w:rPr>
              <w:tab/>
            </w:r>
            <w:r w:rsidR="00367F2C">
              <w:rPr>
                <w:noProof/>
                <w:webHidden/>
              </w:rPr>
              <w:fldChar w:fldCharType="begin"/>
            </w:r>
            <w:r w:rsidR="00367F2C">
              <w:rPr>
                <w:noProof/>
                <w:webHidden/>
              </w:rPr>
              <w:instrText xml:space="preserve"> PAGEREF _Toc482646843 \h </w:instrText>
            </w:r>
            <w:r w:rsidR="00367F2C">
              <w:rPr>
                <w:noProof/>
                <w:webHidden/>
              </w:rPr>
            </w:r>
            <w:r w:rsidR="00367F2C">
              <w:rPr>
                <w:noProof/>
                <w:webHidden/>
              </w:rPr>
              <w:fldChar w:fldCharType="separate"/>
            </w:r>
            <w:r w:rsidR="00367F2C">
              <w:rPr>
                <w:noProof/>
                <w:webHidden/>
              </w:rPr>
              <w:t>12</w:t>
            </w:r>
            <w:r w:rsidR="00367F2C">
              <w:rPr>
                <w:noProof/>
                <w:webHidden/>
              </w:rPr>
              <w:fldChar w:fldCharType="end"/>
            </w:r>
          </w:hyperlink>
        </w:p>
        <w:p w14:paraId="6E24F4AD" w14:textId="215CBE48" w:rsidR="00367F2C" w:rsidRDefault="006736F9">
          <w:pPr>
            <w:pStyle w:val="TOC2"/>
            <w:tabs>
              <w:tab w:val="right" w:leader="dot" w:pos="8990"/>
            </w:tabs>
            <w:rPr>
              <w:noProof/>
              <w:sz w:val="22"/>
              <w:szCs w:val="22"/>
            </w:rPr>
          </w:pPr>
          <w:hyperlink w:anchor="_Toc482646844" w:history="1">
            <w:r w:rsidR="00367F2C" w:rsidRPr="00A35959">
              <w:rPr>
                <w:rStyle w:val="Hyperlink"/>
                <w:noProof/>
              </w:rPr>
              <w:t>Scripting Jenkinsfile</w:t>
            </w:r>
            <w:r w:rsidR="00367F2C">
              <w:rPr>
                <w:noProof/>
                <w:webHidden/>
              </w:rPr>
              <w:tab/>
            </w:r>
            <w:r w:rsidR="00367F2C">
              <w:rPr>
                <w:noProof/>
                <w:webHidden/>
              </w:rPr>
              <w:fldChar w:fldCharType="begin"/>
            </w:r>
            <w:r w:rsidR="00367F2C">
              <w:rPr>
                <w:noProof/>
                <w:webHidden/>
              </w:rPr>
              <w:instrText xml:space="preserve"> PAGEREF _Toc482646844 \h </w:instrText>
            </w:r>
            <w:r w:rsidR="00367F2C">
              <w:rPr>
                <w:noProof/>
                <w:webHidden/>
              </w:rPr>
            </w:r>
            <w:r w:rsidR="00367F2C">
              <w:rPr>
                <w:noProof/>
                <w:webHidden/>
              </w:rPr>
              <w:fldChar w:fldCharType="separate"/>
            </w:r>
            <w:r w:rsidR="00367F2C">
              <w:rPr>
                <w:noProof/>
                <w:webHidden/>
              </w:rPr>
              <w:t>13</w:t>
            </w:r>
            <w:r w:rsidR="00367F2C">
              <w:rPr>
                <w:noProof/>
                <w:webHidden/>
              </w:rPr>
              <w:fldChar w:fldCharType="end"/>
            </w:r>
          </w:hyperlink>
        </w:p>
        <w:p w14:paraId="1ACB799A" w14:textId="111963C4" w:rsidR="00367F2C" w:rsidRDefault="006736F9">
          <w:pPr>
            <w:pStyle w:val="TOC2"/>
            <w:tabs>
              <w:tab w:val="right" w:leader="dot" w:pos="8990"/>
            </w:tabs>
            <w:rPr>
              <w:noProof/>
              <w:sz w:val="22"/>
              <w:szCs w:val="22"/>
            </w:rPr>
          </w:pPr>
          <w:hyperlink w:anchor="_Toc482646845" w:history="1">
            <w:r w:rsidR="00367F2C" w:rsidRPr="00A35959">
              <w:rPr>
                <w:rStyle w:val="Hyperlink"/>
                <w:noProof/>
              </w:rPr>
              <w:t>Pipeline Stages and Steps</w:t>
            </w:r>
            <w:r w:rsidR="00367F2C">
              <w:rPr>
                <w:noProof/>
                <w:webHidden/>
              </w:rPr>
              <w:tab/>
            </w:r>
            <w:r w:rsidR="00367F2C">
              <w:rPr>
                <w:noProof/>
                <w:webHidden/>
              </w:rPr>
              <w:fldChar w:fldCharType="begin"/>
            </w:r>
            <w:r w:rsidR="00367F2C">
              <w:rPr>
                <w:noProof/>
                <w:webHidden/>
              </w:rPr>
              <w:instrText xml:space="preserve"> PAGEREF _Toc482646845 \h </w:instrText>
            </w:r>
            <w:r w:rsidR="00367F2C">
              <w:rPr>
                <w:noProof/>
                <w:webHidden/>
              </w:rPr>
            </w:r>
            <w:r w:rsidR="00367F2C">
              <w:rPr>
                <w:noProof/>
                <w:webHidden/>
              </w:rPr>
              <w:fldChar w:fldCharType="separate"/>
            </w:r>
            <w:r w:rsidR="00367F2C">
              <w:rPr>
                <w:noProof/>
                <w:webHidden/>
              </w:rPr>
              <w:t>14</w:t>
            </w:r>
            <w:r w:rsidR="00367F2C">
              <w:rPr>
                <w:noProof/>
                <w:webHidden/>
              </w:rPr>
              <w:fldChar w:fldCharType="end"/>
            </w:r>
          </w:hyperlink>
        </w:p>
        <w:p w14:paraId="0B04BA07" w14:textId="66860FDC" w:rsidR="00367F2C" w:rsidRDefault="006736F9">
          <w:pPr>
            <w:pStyle w:val="TOC2"/>
            <w:tabs>
              <w:tab w:val="right" w:leader="dot" w:pos="8990"/>
            </w:tabs>
            <w:rPr>
              <w:noProof/>
              <w:sz w:val="22"/>
              <w:szCs w:val="22"/>
            </w:rPr>
          </w:pPr>
          <w:hyperlink w:anchor="_Toc482646846" w:history="1">
            <w:r w:rsidR="00367F2C" w:rsidRPr="00A35959">
              <w:rPr>
                <w:rStyle w:val="Hyperlink"/>
                <w:noProof/>
              </w:rPr>
              <w:t>Run VI</w:t>
            </w:r>
            <w:r w:rsidR="00367F2C">
              <w:rPr>
                <w:noProof/>
                <w:webHidden/>
              </w:rPr>
              <w:tab/>
            </w:r>
            <w:r w:rsidR="00367F2C">
              <w:rPr>
                <w:noProof/>
                <w:webHidden/>
              </w:rPr>
              <w:fldChar w:fldCharType="begin"/>
            </w:r>
            <w:r w:rsidR="00367F2C">
              <w:rPr>
                <w:noProof/>
                <w:webHidden/>
              </w:rPr>
              <w:instrText xml:space="preserve"> PAGEREF _Toc482646846 \h </w:instrText>
            </w:r>
            <w:r w:rsidR="00367F2C">
              <w:rPr>
                <w:noProof/>
                <w:webHidden/>
              </w:rPr>
            </w:r>
            <w:r w:rsidR="00367F2C">
              <w:rPr>
                <w:noProof/>
                <w:webHidden/>
              </w:rPr>
              <w:fldChar w:fldCharType="separate"/>
            </w:r>
            <w:r w:rsidR="00367F2C">
              <w:rPr>
                <w:noProof/>
                <w:webHidden/>
              </w:rPr>
              <w:t>16</w:t>
            </w:r>
            <w:r w:rsidR="00367F2C">
              <w:rPr>
                <w:noProof/>
                <w:webHidden/>
              </w:rPr>
              <w:fldChar w:fldCharType="end"/>
            </w:r>
          </w:hyperlink>
        </w:p>
        <w:p w14:paraId="4F61510B" w14:textId="7C44E0B4" w:rsidR="00367F2C" w:rsidRDefault="006736F9">
          <w:pPr>
            <w:pStyle w:val="TOC2"/>
            <w:tabs>
              <w:tab w:val="right" w:leader="dot" w:pos="8990"/>
            </w:tabs>
            <w:rPr>
              <w:noProof/>
              <w:sz w:val="22"/>
              <w:szCs w:val="22"/>
            </w:rPr>
          </w:pPr>
          <w:hyperlink w:anchor="_Toc482646847" w:history="1">
            <w:r w:rsidR="00367F2C" w:rsidRPr="00A35959">
              <w:rPr>
                <w:rStyle w:val="Hyperlink"/>
                <w:noProof/>
              </w:rPr>
              <w:t>Build Specifications</w:t>
            </w:r>
            <w:r w:rsidR="00367F2C">
              <w:rPr>
                <w:noProof/>
                <w:webHidden/>
              </w:rPr>
              <w:tab/>
            </w:r>
            <w:r w:rsidR="00367F2C">
              <w:rPr>
                <w:noProof/>
                <w:webHidden/>
              </w:rPr>
              <w:fldChar w:fldCharType="begin"/>
            </w:r>
            <w:r w:rsidR="00367F2C">
              <w:rPr>
                <w:noProof/>
                <w:webHidden/>
              </w:rPr>
              <w:instrText xml:space="preserve"> PAGEREF _Toc482646847 \h </w:instrText>
            </w:r>
            <w:r w:rsidR="00367F2C">
              <w:rPr>
                <w:noProof/>
                <w:webHidden/>
              </w:rPr>
            </w:r>
            <w:r w:rsidR="00367F2C">
              <w:rPr>
                <w:noProof/>
                <w:webHidden/>
              </w:rPr>
              <w:fldChar w:fldCharType="separate"/>
            </w:r>
            <w:r w:rsidR="00367F2C">
              <w:rPr>
                <w:noProof/>
                <w:webHidden/>
              </w:rPr>
              <w:t>17</w:t>
            </w:r>
            <w:r w:rsidR="00367F2C">
              <w:rPr>
                <w:noProof/>
                <w:webHidden/>
              </w:rPr>
              <w:fldChar w:fldCharType="end"/>
            </w:r>
          </w:hyperlink>
        </w:p>
        <w:p w14:paraId="636EFD2B" w14:textId="2F123557" w:rsidR="00367F2C" w:rsidRDefault="006736F9">
          <w:pPr>
            <w:pStyle w:val="TOC2"/>
            <w:tabs>
              <w:tab w:val="right" w:leader="dot" w:pos="8990"/>
            </w:tabs>
            <w:rPr>
              <w:noProof/>
              <w:sz w:val="22"/>
              <w:szCs w:val="22"/>
            </w:rPr>
          </w:pPr>
          <w:hyperlink w:anchor="_Toc482646848" w:history="1">
            <w:r w:rsidR="00367F2C" w:rsidRPr="00A35959">
              <w:rPr>
                <w:rStyle w:val="Hyperlink"/>
                <w:noProof/>
              </w:rPr>
              <w:t>UTF</w:t>
            </w:r>
            <w:r w:rsidR="00367F2C">
              <w:rPr>
                <w:noProof/>
                <w:webHidden/>
              </w:rPr>
              <w:tab/>
            </w:r>
            <w:r w:rsidR="00367F2C">
              <w:rPr>
                <w:noProof/>
                <w:webHidden/>
              </w:rPr>
              <w:fldChar w:fldCharType="begin"/>
            </w:r>
            <w:r w:rsidR="00367F2C">
              <w:rPr>
                <w:noProof/>
                <w:webHidden/>
              </w:rPr>
              <w:instrText xml:space="preserve"> PAGEREF _Toc482646848 \h </w:instrText>
            </w:r>
            <w:r w:rsidR="00367F2C">
              <w:rPr>
                <w:noProof/>
                <w:webHidden/>
              </w:rPr>
            </w:r>
            <w:r w:rsidR="00367F2C">
              <w:rPr>
                <w:noProof/>
                <w:webHidden/>
              </w:rPr>
              <w:fldChar w:fldCharType="separate"/>
            </w:r>
            <w:r w:rsidR="00367F2C">
              <w:rPr>
                <w:noProof/>
                <w:webHidden/>
              </w:rPr>
              <w:t>17</w:t>
            </w:r>
            <w:r w:rsidR="00367F2C">
              <w:rPr>
                <w:noProof/>
                <w:webHidden/>
              </w:rPr>
              <w:fldChar w:fldCharType="end"/>
            </w:r>
          </w:hyperlink>
        </w:p>
        <w:p w14:paraId="33F34339" w14:textId="49F645C6" w:rsidR="00367F2C" w:rsidRDefault="006736F9">
          <w:pPr>
            <w:pStyle w:val="TOC2"/>
            <w:tabs>
              <w:tab w:val="right" w:leader="dot" w:pos="8990"/>
            </w:tabs>
            <w:rPr>
              <w:noProof/>
              <w:sz w:val="22"/>
              <w:szCs w:val="22"/>
            </w:rPr>
          </w:pPr>
          <w:hyperlink w:anchor="_Toc482646849" w:history="1">
            <w:r w:rsidR="00367F2C" w:rsidRPr="00A35959">
              <w:rPr>
                <w:rStyle w:val="Hyperlink"/>
                <w:noProof/>
              </w:rPr>
              <w:t>Packages</w:t>
            </w:r>
            <w:r w:rsidR="00367F2C">
              <w:rPr>
                <w:noProof/>
                <w:webHidden/>
              </w:rPr>
              <w:tab/>
            </w:r>
            <w:r w:rsidR="00367F2C">
              <w:rPr>
                <w:noProof/>
                <w:webHidden/>
              </w:rPr>
              <w:fldChar w:fldCharType="begin"/>
            </w:r>
            <w:r w:rsidR="00367F2C">
              <w:rPr>
                <w:noProof/>
                <w:webHidden/>
              </w:rPr>
              <w:instrText xml:space="preserve"> PAGEREF _Toc482646849 \h </w:instrText>
            </w:r>
            <w:r w:rsidR="00367F2C">
              <w:rPr>
                <w:noProof/>
                <w:webHidden/>
              </w:rPr>
            </w:r>
            <w:r w:rsidR="00367F2C">
              <w:rPr>
                <w:noProof/>
                <w:webHidden/>
              </w:rPr>
              <w:fldChar w:fldCharType="separate"/>
            </w:r>
            <w:r w:rsidR="00367F2C">
              <w:rPr>
                <w:noProof/>
                <w:webHidden/>
              </w:rPr>
              <w:t>17</w:t>
            </w:r>
            <w:r w:rsidR="00367F2C">
              <w:rPr>
                <w:noProof/>
                <w:webHidden/>
              </w:rPr>
              <w:fldChar w:fldCharType="end"/>
            </w:r>
          </w:hyperlink>
        </w:p>
        <w:p w14:paraId="1666AB11" w14:textId="5B2E4391" w:rsidR="00367F2C" w:rsidRDefault="006736F9">
          <w:pPr>
            <w:pStyle w:val="TOC2"/>
            <w:tabs>
              <w:tab w:val="right" w:leader="dot" w:pos="8990"/>
            </w:tabs>
            <w:rPr>
              <w:noProof/>
              <w:sz w:val="22"/>
              <w:szCs w:val="22"/>
            </w:rPr>
          </w:pPr>
          <w:hyperlink w:anchor="_Toc482646850" w:history="1">
            <w:r w:rsidR="00367F2C" w:rsidRPr="00A35959">
              <w:rPr>
                <w:rStyle w:val="Hyperlink"/>
                <w:noProof/>
              </w:rPr>
              <w:t>Configuring Global Library for Groovy Scripts</w:t>
            </w:r>
            <w:r w:rsidR="00367F2C">
              <w:rPr>
                <w:noProof/>
                <w:webHidden/>
              </w:rPr>
              <w:tab/>
            </w:r>
            <w:r w:rsidR="00367F2C">
              <w:rPr>
                <w:noProof/>
                <w:webHidden/>
              </w:rPr>
              <w:fldChar w:fldCharType="begin"/>
            </w:r>
            <w:r w:rsidR="00367F2C">
              <w:rPr>
                <w:noProof/>
                <w:webHidden/>
              </w:rPr>
              <w:instrText xml:space="preserve"> PAGEREF _Toc482646850 \h </w:instrText>
            </w:r>
            <w:r w:rsidR="00367F2C">
              <w:rPr>
                <w:noProof/>
                <w:webHidden/>
              </w:rPr>
            </w:r>
            <w:r w:rsidR="00367F2C">
              <w:rPr>
                <w:noProof/>
                <w:webHidden/>
              </w:rPr>
              <w:fldChar w:fldCharType="separate"/>
            </w:r>
            <w:r w:rsidR="00367F2C">
              <w:rPr>
                <w:noProof/>
                <w:webHidden/>
              </w:rPr>
              <w:t>17</w:t>
            </w:r>
            <w:r w:rsidR="00367F2C">
              <w:rPr>
                <w:noProof/>
                <w:webHidden/>
              </w:rPr>
              <w:fldChar w:fldCharType="end"/>
            </w:r>
          </w:hyperlink>
        </w:p>
        <w:p w14:paraId="7BBD57FB" w14:textId="1C66B6EF" w:rsidR="00367F2C" w:rsidRDefault="006736F9">
          <w:pPr>
            <w:pStyle w:val="TOC2"/>
            <w:tabs>
              <w:tab w:val="right" w:leader="dot" w:pos="8990"/>
            </w:tabs>
            <w:rPr>
              <w:noProof/>
              <w:sz w:val="22"/>
              <w:szCs w:val="22"/>
            </w:rPr>
          </w:pPr>
          <w:hyperlink w:anchor="_Toc482646851" w:history="1">
            <w:r w:rsidR="00367F2C" w:rsidRPr="00A35959">
              <w:rPr>
                <w:rStyle w:val="Hyperlink"/>
                <w:noProof/>
              </w:rPr>
              <w:t>Pulling All of this Together</w:t>
            </w:r>
            <w:r w:rsidR="00367F2C">
              <w:rPr>
                <w:noProof/>
                <w:webHidden/>
              </w:rPr>
              <w:tab/>
            </w:r>
            <w:r w:rsidR="00367F2C">
              <w:rPr>
                <w:noProof/>
                <w:webHidden/>
              </w:rPr>
              <w:fldChar w:fldCharType="begin"/>
            </w:r>
            <w:r w:rsidR="00367F2C">
              <w:rPr>
                <w:noProof/>
                <w:webHidden/>
              </w:rPr>
              <w:instrText xml:space="preserve"> PAGEREF _Toc482646851 \h </w:instrText>
            </w:r>
            <w:r w:rsidR="00367F2C">
              <w:rPr>
                <w:noProof/>
                <w:webHidden/>
              </w:rPr>
            </w:r>
            <w:r w:rsidR="00367F2C">
              <w:rPr>
                <w:noProof/>
                <w:webHidden/>
              </w:rPr>
              <w:fldChar w:fldCharType="separate"/>
            </w:r>
            <w:r w:rsidR="00367F2C">
              <w:rPr>
                <w:noProof/>
                <w:webHidden/>
              </w:rPr>
              <w:t>18</w:t>
            </w:r>
            <w:r w:rsidR="00367F2C">
              <w:rPr>
                <w:noProof/>
                <w:webHidden/>
              </w:rPr>
              <w:fldChar w:fldCharType="end"/>
            </w:r>
          </w:hyperlink>
        </w:p>
        <w:p w14:paraId="29E529DA" w14:textId="7FA972CC" w:rsidR="00367F2C" w:rsidRDefault="006736F9">
          <w:pPr>
            <w:pStyle w:val="TOC2"/>
            <w:tabs>
              <w:tab w:val="right" w:leader="dot" w:pos="8990"/>
            </w:tabs>
            <w:rPr>
              <w:noProof/>
              <w:sz w:val="22"/>
              <w:szCs w:val="22"/>
            </w:rPr>
          </w:pPr>
          <w:hyperlink w:anchor="_Toc482646852" w:history="1">
            <w:r w:rsidR="00367F2C" w:rsidRPr="00A35959">
              <w:rPr>
                <w:rStyle w:val="Hyperlink"/>
                <w:noProof/>
              </w:rPr>
              <w:t>Known Issues</w:t>
            </w:r>
            <w:r w:rsidR="00367F2C">
              <w:rPr>
                <w:noProof/>
                <w:webHidden/>
              </w:rPr>
              <w:tab/>
            </w:r>
            <w:r w:rsidR="00367F2C">
              <w:rPr>
                <w:noProof/>
                <w:webHidden/>
              </w:rPr>
              <w:fldChar w:fldCharType="begin"/>
            </w:r>
            <w:r w:rsidR="00367F2C">
              <w:rPr>
                <w:noProof/>
                <w:webHidden/>
              </w:rPr>
              <w:instrText xml:space="preserve"> PAGEREF _Toc482646852 \h </w:instrText>
            </w:r>
            <w:r w:rsidR="00367F2C">
              <w:rPr>
                <w:noProof/>
                <w:webHidden/>
              </w:rPr>
            </w:r>
            <w:r w:rsidR="00367F2C">
              <w:rPr>
                <w:noProof/>
                <w:webHidden/>
              </w:rPr>
              <w:fldChar w:fldCharType="separate"/>
            </w:r>
            <w:r w:rsidR="00367F2C">
              <w:rPr>
                <w:noProof/>
                <w:webHidden/>
              </w:rPr>
              <w:t>18</w:t>
            </w:r>
            <w:r w:rsidR="00367F2C">
              <w:rPr>
                <w:noProof/>
                <w:webHidden/>
              </w:rPr>
              <w:fldChar w:fldCharType="end"/>
            </w:r>
          </w:hyperlink>
        </w:p>
        <w:p w14:paraId="6BC3803B" w14:textId="51FE19F6" w:rsidR="004E501F" w:rsidRPr="00FE1091" w:rsidRDefault="004E501F">
          <w:pPr>
            <w:rPr>
              <w:rFonts w:asciiTheme="majorHAnsi" w:hAnsiTheme="majorHAnsi"/>
            </w:rPr>
          </w:pPr>
          <w:r w:rsidRPr="00FE1091">
            <w:rPr>
              <w:rFonts w:asciiTheme="majorHAnsi" w:hAnsiTheme="majorHAnsi"/>
              <w:b/>
              <w:bCs/>
              <w:noProof/>
            </w:rPr>
            <w:fldChar w:fldCharType="end"/>
          </w:r>
        </w:p>
      </w:sdtContent>
    </w:sdt>
    <w:p w14:paraId="67F4549B" w14:textId="489ABB85" w:rsidR="004E501F" w:rsidRPr="00FE1091" w:rsidRDefault="004E501F" w:rsidP="004E501F">
      <w:pPr>
        <w:rPr>
          <w:rFonts w:asciiTheme="majorHAnsi" w:hAnsiTheme="majorHAnsi"/>
        </w:rPr>
      </w:pPr>
    </w:p>
    <w:p w14:paraId="7318B548" w14:textId="283EAC94" w:rsidR="004E501F" w:rsidRPr="00FE1091" w:rsidRDefault="004E501F" w:rsidP="004E501F">
      <w:pPr>
        <w:rPr>
          <w:rFonts w:asciiTheme="majorHAnsi" w:hAnsiTheme="majorHAnsi"/>
        </w:rPr>
      </w:pPr>
    </w:p>
    <w:p w14:paraId="076F7EAA" w14:textId="483B5FC0" w:rsidR="004E501F" w:rsidRPr="00FE1091" w:rsidRDefault="004E501F" w:rsidP="004E501F">
      <w:pPr>
        <w:rPr>
          <w:del w:id="2" w:author="Ryan Sparks" w:date="2017-05-15T12:33:00Z"/>
          <w:rFonts w:asciiTheme="majorHAnsi" w:hAnsiTheme="majorHAnsi"/>
        </w:rPr>
      </w:pPr>
    </w:p>
    <w:p w14:paraId="28D5280F" w14:textId="2EE1D2D7" w:rsidR="004E501F" w:rsidRPr="00FE1091" w:rsidRDefault="004E501F" w:rsidP="004E501F">
      <w:pPr>
        <w:rPr>
          <w:del w:id="3" w:author="Ryan Sparks" w:date="2017-05-15T12:33:00Z"/>
          <w:rFonts w:asciiTheme="majorHAnsi" w:hAnsiTheme="majorHAnsi"/>
        </w:rPr>
      </w:pPr>
    </w:p>
    <w:p w14:paraId="28624E29" w14:textId="62ECB542" w:rsidR="004E501F" w:rsidRPr="00FE1091" w:rsidRDefault="004E501F" w:rsidP="004E501F">
      <w:pPr>
        <w:rPr>
          <w:del w:id="4" w:author="Ryan Sparks" w:date="2017-05-15T12:33:00Z"/>
          <w:rFonts w:asciiTheme="majorHAnsi" w:hAnsiTheme="majorHAnsi"/>
        </w:rPr>
      </w:pPr>
    </w:p>
    <w:p w14:paraId="2DF28676" w14:textId="17C980F4" w:rsidR="004E501F" w:rsidRPr="00FE1091" w:rsidRDefault="004E501F" w:rsidP="004E501F">
      <w:pPr>
        <w:rPr>
          <w:del w:id="5" w:author="Ryan Sparks" w:date="2017-05-15T12:32:00Z"/>
          <w:rFonts w:asciiTheme="majorHAnsi" w:hAnsiTheme="majorHAnsi"/>
        </w:rPr>
      </w:pPr>
    </w:p>
    <w:p w14:paraId="7868BF30" w14:textId="61D007D4" w:rsidR="00D33B90" w:rsidRPr="00FE1091" w:rsidRDefault="00D33B90" w:rsidP="00D33B90">
      <w:pPr>
        <w:pStyle w:val="Heading1"/>
      </w:pPr>
      <w:bookmarkStart w:id="6" w:name="_Toc482614917"/>
      <w:bookmarkStart w:id="7" w:name="_Toc482646831"/>
      <w:r w:rsidRPr="00FE1091">
        <w:t>Introduction</w:t>
      </w:r>
      <w:bookmarkEnd w:id="6"/>
      <w:bookmarkEnd w:id="7"/>
    </w:p>
    <w:p w14:paraId="70FDF777" w14:textId="17693496" w:rsidR="00D33B90" w:rsidRPr="00FE1091" w:rsidRDefault="00D33B90" w:rsidP="5B357332">
      <w:pPr>
        <w:pStyle w:val="Subtitle"/>
      </w:pPr>
    </w:p>
    <w:p w14:paraId="7DB8F7FC" w14:textId="1818EA55" w:rsidR="00E304C2" w:rsidRPr="00FE1091" w:rsidRDefault="00D33B90" w:rsidP="00D33B90">
      <w:pPr>
        <w:rPr>
          <w:rFonts w:asciiTheme="majorHAnsi" w:hAnsiTheme="majorHAnsi"/>
        </w:rPr>
      </w:pPr>
      <w:r w:rsidRPr="00FE1091">
        <w:rPr>
          <w:rFonts w:asciiTheme="majorHAnsi" w:hAnsiTheme="majorHAnsi"/>
        </w:rPr>
        <w:t>Continuous Integration</w:t>
      </w:r>
      <w:r w:rsidR="00E304C2" w:rsidRPr="00FE1091">
        <w:rPr>
          <w:rFonts w:asciiTheme="majorHAnsi" w:hAnsiTheme="majorHAnsi"/>
        </w:rPr>
        <w:t xml:space="preserve"> (CI)</w:t>
      </w:r>
      <w:r w:rsidRPr="00FE1091">
        <w:rPr>
          <w:rFonts w:asciiTheme="majorHAnsi" w:hAnsiTheme="majorHAnsi"/>
        </w:rPr>
        <w:t xml:space="preserve"> is not a new concept; it is however somewhat new within the LabVIEW ecosystem. </w:t>
      </w:r>
      <w:r w:rsidR="00E304C2" w:rsidRPr="00FE1091">
        <w:rPr>
          <w:rFonts w:asciiTheme="majorHAnsi" w:hAnsiTheme="majorHAnsi"/>
        </w:rPr>
        <w:t xml:space="preserve">There have been several CI approaches over the last couple years, and this web service </w:t>
      </w:r>
      <w:r w:rsidR="0068339B" w:rsidRPr="00FE1091">
        <w:rPr>
          <w:rFonts w:asciiTheme="majorHAnsi" w:hAnsiTheme="majorHAnsi"/>
        </w:rPr>
        <w:t>system</w:t>
      </w:r>
      <w:r w:rsidR="00E304C2" w:rsidRPr="00FE1091">
        <w:rPr>
          <w:rFonts w:asciiTheme="majorHAnsi" w:hAnsiTheme="majorHAnsi"/>
        </w:rPr>
        <w:t xml:space="preserve"> is an attempt to merge the best component</w:t>
      </w:r>
      <w:r w:rsidR="00A06207">
        <w:rPr>
          <w:rFonts w:asciiTheme="majorHAnsi" w:hAnsiTheme="majorHAnsi"/>
        </w:rPr>
        <w:t>s we ha</w:t>
      </w:r>
      <w:r w:rsidR="00E304C2" w:rsidRPr="00FE1091">
        <w:rPr>
          <w:rFonts w:asciiTheme="majorHAnsi" w:hAnsiTheme="majorHAnsi"/>
        </w:rPr>
        <w:t xml:space="preserve">ve seen into a single extensible framework. </w:t>
      </w:r>
    </w:p>
    <w:p w14:paraId="1318BDD0" w14:textId="77777777" w:rsidR="00E304C2" w:rsidRPr="00FE1091" w:rsidRDefault="00E304C2" w:rsidP="00D33B90">
      <w:pPr>
        <w:rPr>
          <w:rFonts w:asciiTheme="majorHAnsi" w:hAnsiTheme="majorHAnsi"/>
        </w:rPr>
      </w:pPr>
    </w:p>
    <w:p w14:paraId="43D6C4BE" w14:textId="4B252C91" w:rsidR="00E304C2" w:rsidRPr="00FE1091" w:rsidRDefault="00E304C2" w:rsidP="00D33B90">
      <w:pPr>
        <w:rPr>
          <w:rFonts w:asciiTheme="majorHAnsi" w:hAnsiTheme="majorHAnsi"/>
        </w:rPr>
      </w:pPr>
      <w:r w:rsidRPr="00FE1091">
        <w:rPr>
          <w:rFonts w:asciiTheme="majorHAnsi" w:hAnsiTheme="majorHAnsi"/>
        </w:rPr>
        <w:t xml:space="preserve">At a high level, this system has two main components: Jenkins and the CI Web Service. </w:t>
      </w:r>
    </w:p>
    <w:p w14:paraId="5AAECFB4" w14:textId="77777777" w:rsidR="00DE57CB" w:rsidRPr="00FE1091" w:rsidRDefault="00DE57CB" w:rsidP="00D33B90">
      <w:pPr>
        <w:rPr>
          <w:rFonts w:asciiTheme="majorHAnsi" w:hAnsiTheme="majorHAnsi"/>
        </w:rPr>
      </w:pPr>
    </w:p>
    <w:p w14:paraId="29298409" w14:textId="7F6300AE" w:rsidR="00E304C2" w:rsidRPr="00FE1091" w:rsidRDefault="00E304C2" w:rsidP="00E304C2">
      <w:pPr>
        <w:jc w:val="center"/>
        <w:rPr>
          <w:rFonts w:asciiTheme="majorHAnsi" w:hAnsiTheme="majorHAnsi"/>
        </w:rPr>
      </w:pPr>
      <w:r w:rsidRPr="00FE1091">
        <w:rPr>
          <w:rFonts w:asciiTheme="majorHAnsi" w:hAnsiTheme="majorHAnsi"/>
          <w:noProof/>
        </w:rPr>
        <w:drawing>
          <wp:inline distT="0" distB="0" distL="0" distR="0" wp14:anchorId="5A4C32D6" wp14:editId="10597342">
            <wp:extent cx="5715000" cy="26962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2696210"/>
                    </a:xfrm>
                    <a:prstGeom prst="rect">
                      <a:avLst/>
                    </a:prstGeom>
                  </pic:spPr>
                </pic:pic>
              </a:graphicData>
            </a:graphic>
          </wp:inline>
        </w:drawing>
      </w:r>
    </w:p>
    <w:p w14:paraId="228C43C0" w14:textId="4E26B68C" w:rsidR="00DE57CB" w:rsidRPr="00FE1091" w:rsidRDefault="00DE57CB" w:rsidP="00DE57CB">
      <w:pPr>
        <w:rPr>
          <w:rFonts w:asciiTheme="majorHAnsi" w:hAnsiTheme="majorHAnsi"/>
        </w:rPr>
      </w:pPr>
    </w:p>
    <w:p w14:paraId="3E360894" w14:textId="06C5306F" w:rsidR="00DE57CB" w:rsidRPr="00FE1091" w:rsidRDefault="0068339B" w:rsidP="00DE57CB">
      <w:pPr>
        <w:rPr>
          <w:rFonts w:asciiTheme="majorHAnsi" w:hAnsiTheme="majorHAnsi"/>
        </w:rPr>
      </w:pPr>
      <w:r w:rsidRPr="00FE1091">
        <w:rPr>
          <w:rFonts w:asciiTheme="majorHAnsi" w:hAnsiTheme="majorHAnsi"/>
        </w:rPr>
        <w:t xml:space="preserve">Jenkins </w:t>
      </w:r>
      <w:r w:rsidR="00E024C1" w:rsidRPr="00FE1091">
        <w:rPr>
          <w:rFonts w:asciiTheme="majorHAnsi" w:hAnsiTheme="majorHAnsi"/>
        </w:rPr>
        <w:t xml:space="preserve">is an open source CI program and </w:t>
      </w:r>
      <w:r w:rsidRPr="00FE1091">
        <w:rPr>
          <w:rFonts w:asciiTheme="majorHAnsi" w:hAnsiTheme="majorHAnsi"/>
        </w:rPr>
        <w:t>will handle the following:</w:t>
      </w:r>
    </w:p>
    <w:p w14:paraId="757725E4" w14:textId="7C3A7B27"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Communication with your source code management software</w:t>
      </w:r>
    </w:p>
    <w:p w14:paraId="6365C8F7" w14:textId="42F2296D"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Organizing build processes through the Pipeline plugin</w:t>
      </w:r>
    </w:p>
    <w:p w14:paraId="6A937F93" w14:textId="1954C066"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Sending HTTP requests to the CI Web Service</w:t>
      </w:r>
    </w:p>
    <w:p w14:paraId="649DE494" w14:textId="37AFDE2D" w:rsidR="0068339B" w:rsidRPr="00FE1091" w:rsidRDefault="0068339B" w:rsidP="0068339B">
      <w:pPr>
        <w:pStyle w:val="ListParagraph"/>
        <w:numPr>
          <w:ilvl w:val="1"/>
          <w:numId w:val="32"/>
        </w:numPr>
        <w:rPr>
          <w:rFonts w:asciiTheme="majorHAnsi" w:hAnsiTheme="majorHAnsi"/>
        </w:rPr>
      </w:pPr>
      <w:r w:rsidRPr="00FE1091">
        <w:rPr>
          <w:rFonts w:asciiTheme="majorHAnsi" w:hAnsiTheme="majorHAnsi"/>
        </w:rPr>
        <w:t>Other functionality through Jenkins’ many plugins</w:t>
      </w:r>
    </w:p>
    <w:p w14:paraId="70EB2B87" w14:textId="1BEBC705" w:rsidR="0068339B" w:rsidRPr="00FE1091" w:rsidRDefault="0068339B" w:rsidP="0068339B">
      <w:pPr>
        <w:rPr>
          <w:rFonts w:asciiTheme="majorHAnsi" w:hAnsiTheme="majorHAnsi"/>
        </w:rPr>
      </w:pPr>
    </w:p>
    <w:p w14:paraId="780C3480" w14:textId="20D917C8" w:rsidR="0068339B" w:rsidRPr="00FE1091" w:rsidRDefault="0068339B" w:rsidP="0068339B">
      <w:pPr>
        <w:rPr>
          <w:rFonts w:asciiTheme="majorHAnsi" w:hAnsiTheme="majorHAnsi"/>
        </w:rPr>
      </w:pPr>
      <w:r w:rsidRPr="00FE1091">
        <w:rPr>
          <w:rFonts w:asciiTheme="majorHAnsi" w:hAnsiTheme="majorHAnsi"/>
        </w:rPr>
        <w:t xml:space="preserve">The CI Web Service is built using LabVIEW </w:t>
      </w:r>
      <w:commentRangeStart w:id="8"/>
      <w:r w:rsidRPr="00FE1091">
        <w:rPr>
          <w:rFonts w:asciiTheme="majorHAnsi" w:hAnsiTheme="majorHAnsi"/>
        </w:rPr>
        <w:t>OOP</w:t>
      </w:r>
      <w:commentRangeEnd w:id="8"/>
      <w:r>
        <w:rPr>
          <w:rStyle w:val="CommentReference"/>
        </w:rPr>
        <w:commentReference w:id="8"/>
      </w:r>
      <w:r w:rsidRPr="00FE1091">
        <w:rPr>
          <w:rFonts w:asciiTheme="majorHAnsi" w:hAnsiTheme="majorHAnsi"/>
        </w:rPr>
        <w:t xml:space="preserve"> and can be extended by creating a new child of </w:t>
      </w:r>
      <w:r w:rsidR="006A2539" w:rsidRPr="00FE1091">
        <w:rPr>
          <w:rFonts w:asciiTheme="majorHAnsi" w:hAnsiTheme="majorHAnsi"/>
        </w:rPr>
        <w:t xml:space="preserve">the </w:t>
      </w:r>
      <w:r w:rsidRPr="00FE1091">
        <w:rPr>
          <w:rFonts w:asciiTheme="majorHAnsi" w:hAnsiTheme="majorHAnsi"/>
        </w:rPr>
        <w:t xml:space="preserve">abstract </w:t>
      </w:r>
      <w:r w:rsidR="00005562" w:rsidRPr="00FE1091">
        <w:rPr>
          <w:rFonts w:asciiTheme="majorHAnsi" w:hAnsiTheme="majorHAnsi"/>
        </w:rPr>
        <w:t>“</w:t>
      </w:r>
      <w:r w:rsidRPr="00FE1091">
        <w:rPr>
          <w:rFonts w:asciiTheme="majorHAnsi" w:hAnsiTheme="majorHAnsi"/>
        </w:rPr>
        <w:t>Job</w:t>
      </w:r>
      <w:r w:rsidR="00005562" w:rsidRPr="00FE1091">
        <w:rPr>
          <w:rFonts w:asciiTheme="majorHAnsi" w:hAnsiTheme="majorHAnsi"/>
        </w:rPr>
        <w:t>”</w:t>
      </w:r>
      <w:r w:rsidRPr="00FE1091">
        <w:rPr>
          <w:rFonts w:asciiTheme="majorHAnsi" w:hAnsiTheme="majorHAnsi"/>
        </w:rPr>
        <w:t xml:space="preserve"> class. When the service receives a request, it loads the class requested and executes that classes functionality (build, run a VI, etc), then responds to the HTTP request when complete. </w:t>
      </w:r>
    </w:p>
    <w:p w14:paraId="4DD6076E" w14:textId="77777777" w:rsidR="0068339B" w:rsidRPr="00FE1091" w:rsidRDefault="0068339B" w:rsidP="0068339B">
      <w:pPr>
        <w:rPr>
          <w:rFonts w:asciiTheme="majorHAnsi" w:hAnsiTheme="majorHAnsi"/>
        </w:rPr>
      </w:pPr>
      <w:r>
        <w:rPr>
          <w:rStyle w:val="CommentReference"/>
        </w:rPr>
        <w:commentReference w:id="9"/>
      </w:r>
    </w:p>
    <w:p w14:paraId="6F9CE47D" w14:textId="133136E7" w:rsidR="0059187A" w:rsidRDefault="0068339B" w:rsidP="0068339B">
      <w:pPr>
        <w:rPr>
          <w:rFonts w:asciiTheme="majorHAnsi" w:hAnsiTheme="majorHAnsi"/>
        </w:rPr>
      </w:pPr>
      <w:r w:rsidRPr="00FE1091">
        <w:rPr>
          <w:rFonts w:asciiTheme="majorHAnsi" w:hAnsiTheme="majorHAnsi"/>
          <w:b/>
        </w:rPr>
        <w:lastRenderedPageBreak/>
        <w:t xml:space="preserve">Note: </w:t>
      </w:r>
      <w:r w:rsidRPr="00FE1091">
        <w:rPr>
          <w:rFonts w:asciiTheme="majorHAnsi" w:hAnsiTheme="majorHAnsi"/>
        </w:rPr>
        <w:t>The LabVIEW CI Service requires LabVIEW 2014 or later.</w:t>
      </w:r>
    </w:p>
    <w:p w14:paraId="6213F5C3" w14:textId="77777777" w:rsidR="004E5DD0" w:rsidRPr="00FE1091" w:rsidDel="0059187A" w:rsidRDefault="004E5DD0" w:rsidP="0068339B">
      <w:pPr>
        <w:rPr>
          <w:del w:id="10" w:author="Ryan Sparks" w:date="2017-05-02T14:37:00Z"/>
          <w:rFonts w:asciiTheme="majorHAnsi" w:hAnsiTheme="majorHAnsi"/>
        </w:rPr>
      </w:pPr>
    </w:p>
    <w:p w14:paraId="0109A6E5" w14:textId="77777777" w:rsidR="006A2539" w:rsidRPr="00FE1091" w:rsidDel="0059187A" w:rsidRDefault="006A2539" w:rsidP="0068339B">
      <w:pPr>
        <w:rPr>
          <w:rFonts w:asciiTheme="majorHAnsi" w:hAnsiTheme="majorHAnsi"/>
        </w:rPr>
      </w:pPr>
      <w:r w:rsidRPr="00FE1091">
        <w:rPr>
          <w:rFonts w:asciiTheme="majorHAnsi" w:hAnsiTheme="majorHAnsi"/>
        </w:rPr>
        <w:t xml:space="preserve">The remainder of this guide will walk you through setting up your CI Server (LabVIEW, the CI Web Service, and Jenkins &amp; its plugins) as well as creating some simple Jenkins jobs. </w:t>
      </w:r>
    </w:p>
    <w:p w14:paraId="3F058747" w14:textId="77777777" w:rsidR="00424B7A" w:rsidRPr="00FE1091" w:rsidRDefault="5B357332" w:rsidP="00424B7A">
      <w:pPr>
        <w:pStyle w:val="Heading1"/>
      </w:pPr>
      <w:bookmarkStart w:id="11" w:name="_Toc482614918"/>
      <w:bookmarkStart w:id="12" w:name="_Toc482646832"/>
      <w:r w:rsidRPr="00FE1091">
        <w:t>Setting up the CI Server</w:t>
      </w:r>
      <w:bookmarkEnd w:id="11"/>
      <w:bookmarkEnd w:id="12"/>
    </w:p>
    <w:p w14:paraId="522373E0" w14:textId="7361A97E" w:rsidR="00573FEF" w:rsidRPr="00FE1091" w:rsidRDefault="00214B45" w:rsidP="003D49F1">
      <w:pPr>
        <w:pStyle w:val="Heading2"/>
      </w:pPr>
      <w:bookmarkStart w:id="13" w:name="_Toc482614919"/>
      <w:bookmarkStart w:id="14" w:name="_Toc482646833"/>
      <w:r>
        <w:t>Configuring</w:t>
      </w:r>
      <w:r w:rsidR="5B357332" w:rsidRPr="00FE1091">
        <w:t xml:space="preserve"> LabVIEW</w:t>
      </w:r>
      <w:bookmarkEnd w:id="13"/>
      <w:bookmarkEnd w:id="14"/>
    </w:p>
    <w:p w14:paraId="35214459" w14:textId="77777777" w:rsidR="00573FEF" w:rsidRPr="00FE1091" w:rsidRDefault="00573FEF" w:rsidP="00573FEF">
      <w:pPr>
        <w:rPr>
          <w:rFonts w:asciiTheme="majorHAnsi" w:hAnsiTheme="majorHAnsi"/>
        </w:rPr>
      </w:pPr>
    </w:p>
    <w:p w14:paraId="5847DA5B" w14:textId="74CF3D9D" w:rsidR="00573FEF" w:rsidRPr="00FE1091" w:rsidRDefault="5B357332" w:rsidP="00573FEF">
      <w:pPr>
        <w:rPr>
          <w:rFonts w:asciiTheme="majorHAnsi" w:hAnsiTheme="majorHAnsi"/>
        </w:rPr>
      </w:pPr>
      <w:r w:rsidRPr="00FE1091">
        <w:rPr>
          <w:rFonts w:asciiTheme="majorHAnsi" w:hAnsiTheme="majorHAnsi"/>
        </w:rPr>
        <w:t xml:space="preserve">The CI Server needs a copy of the LabVIEW development environment to build applications. </w:t>
      </w:r>
      <w:r w:rsidR="003B1021" w:rsidRPr="00FE1091">
        <w:rPr>
          <w:rFonts w:asciiTheme="majorHAnsi" w:hAnsiTheme="majorHAnsi"/>
        </w:rPr>
        <w:t>Once you’ve installed LabVIEW (remember, 2014 or higher)</w:t>
      </w:r>
      <w:r w:rsidRPr="00FE1091">
        <w:rPr>
          <w:rFonts w:asciiTheme="majorHAnsi" w:hAnsiTheme="majorHAnsi"/>
        </w:rPr>
        <w:t xml:space="preserve">, you must change the LabVIEW Application Web Server port.  The default port for LabVIEW’s Web Service is 8080, which is also the </w:t>
      </w:r>
      <w:r w:rsidR="003B1021" w:rsidRPr="00FE1091">
        <w:rPr>
          <w:rFonts w:asciiTheme="majorHAnsi" w:hAnsiTheme="majorHAnsi"/>
        </w:rPr>
        <w:t xml:space="preserve">default </w:t>
      </w:r>
      <w:r w:rsidRPr="00FE1091">
        <w:rPr>
          <w:rFonts w:asciiTheme="majorHAnsi" w:hAnsiTheme="majorHAnsi"/>
        </w:rPr>
        <w:t xml:space="preserve">port that Jenkins uses. </w:t>
      </w:r>
      <w:r w:rsidR="003B1021" w:rsidRPr="00FE1091">
        <w:rPr>
          <w:rFonts w:asciiTheme="majorHAnsi" w:hAnsiTheme="majorHAnsi"/>
        </w:rPr>
        <w:t>In theory, you could change the Jenkins port, but we find it easier to move LabVIEW.</w:t>
      </w:r>
    </w:p>
    <w:p w14:paraId="5790AE99" w14:textId="77777777" w:rsidR="00573FEF" w:rsidRPr="00FE1091" w:rsidRDefault="00573FEF" w:rsidP="00573FEF">
      <w:pPr>
        <w:rPr>
          <w:rFonts w:asciiTheme="majorHAnsi" w:hAnsiTheme="majorHAnsi"/>
        </w:rPr>
      </w:pPr>
    </w:p>
    <w:p w14:paraId="6486FFBE" w14:textId="7919FB6B" w:rsidR="00573FEF" w:rsidRPr="00FE1091" w:rsidRDefault="5B357332" w:rsidP="00573FEF">
      <w:pPr>
        <w:rPr>
          <w:rFonts w:asciiTheme="majorHAnsi" w:hAnsiTheme="majorHAnsi"/>
        </w:rPr>
      </w:pPr>
      <w:r w:rsidRPr="00FE1091">
        <w:rPr>
          <w:rFonts w:asciiTheme="majorHAnsi" w:hAnsiTheme="majorHAnsi"/>
        </w:rPr>
        <w:t xml:space="preserve">This </w:t>
      </w:r>
      <w:r w:rsidR="003B1021" w:rsidRPr="00FE1091">
        <w:rPr>
          <w:rFonts w:asciiTheme="majorHAnsi" w:hAnsiTheme="majorHAnsi"/>
        </w:rPr>
        <w:t xml:space="preserve">port conflict </w:t>
      </w:r>
      <w:r w:rsidRPr="00FE1091">
        <w:rPr>
          <w:rFonts w:asciiTheme="majorHAnsi" w:hAnsiTheme="majorHAnsi"/>
        </w:rPr>
        <w:t>is known to cause problems such as the Jenkins page not being able to load.  To rectify this, the port of the LabVIEW Web Manager needs to be changed.</w:t>
      </w:r>
    </w:p>
    <w:p w14:paraId="2A0E05E6" w14:textId="77777777" w:rsidR="00573FEF" w:rsidRPr="00FE1091" w:rsidRDefault="00573FEF" w:rsidP="00573FEF">
      <w:pPr>
        <w:rPr>
          <w:rFonts w:asciiTheme="majorHAnsi" w:hAnsiTheme="majorHAnsi"/>
        </w:rPr>
      </w:pPr>
    </w:p>
    <w:p w14:paraId="77051547" w14:textId="77777777" w:rsidR="002932AB" w:rsidRPr="00FE1091" w:rsidRDefault="5B357332" w:rsidP="00573FEF">
      <w:pPr>
        <w:pStyle w:val="ListParagraph"/>
        <w:numPr>
          <w:ilvl w:val="0"/>
          <w:numId w:val="5"/>
        </w:numPr>
        <w:rPr>
          <w:rFonts w:asciiTheme="majorHAnsi" w:hAnsiTheme="majorHAnsi"/>
        </w:rPr>
      </w:pPr>
      <w:r w:rsidRPr="00FE1091">
        <w:rPr>
          <w:rFonts w:asciiTheme="majorHAnsi" w:hAnsiTheme="majorHAnsi"/>
        </w:rPr>
        <w:t>Open LabVIEW, and from the toolbar, navigate to Tools&gt;&gt;Options.</w:t>
      </w:r>
    </w:p>
    <w:p w14:paraId="190E44FF" w14:textId="242EB504" w:rsidR="00573FEF" w:rsidRPr="00FE1091" w:rsidRDefault="5B357332" w:rsidP="00EF3F08">
      <w:pPr>
        <w:pStyle w:val="ListParagraph"/>
        <w:numPr>
          <w:ilvl w:val="0"/>
          <w:numId w:val="5"/>
        </w:numPr>
        <w:rPr>
          <w:rFonts w:asciiTheme="majorHAnsi" w:hAnsiTheme="majorHAnsi"/>
        </w:rPr>
      </w:pPr>
      <w:r w:rsidRPr="00FE1091">
        <w:rPr>
          <w:rFonts w:asciiTheme="majorHAnsi" w:hAnsiTheme="majorHAnsi"/>
        </w:rPr>
        <w:t>Under the Web Service tab, click the “</w:t>
      </w:r>
      <w:r w:rsidR="00184D33" w:rsidRPr="00FE1091">
        <w:rPr>
          <w:rFonts w:asciiTheme="majorHAnsi" w:hAnsiTheme="majorHAnsi"/>
        </w:rPr>
        <w:t xml:space="preserve">Configure </w:t>
      </w:r>
      <w:r w:rsidRPr="00FE1091">
        <w:rPr>
          <w:rFonts w:asciiTheme="majorHAnsi" w:hAnsiTheme="majorHAnsi"/>
        </w:rPr>
        <w:t xml:space="preserve">Web </w:t>
      </w:r>
      <w:r w:rsidR="00184D33" w:rsidRPr="00FE1091">
        <w:rPr>
          <w:rFonts w:asciiTheme="majorHAnsi" w:hAnsiTheme="majorHAnsi"/>
        </w:rPr>
        <w:t xml:space="preserve">Application </w:t>
      </w:r>
      <w:r w:rsidRPr="00FE1091">
        <w:rPr>
          <w:rFonts w:asciiTheme="majorHAnsi" w:hAnsiTheme="majorHAnsi"/>
        </w:rPr>
        <w:t>Server” button.  This will launch the LabVIEW Application Web Server in an internet explorer window.</w:t>
      </w:r>
    </w:p>
    <w:p w14:paraId="39CF3679" w14:textId="369EFAAB" w:rsidR="00EF3F08" w:rsidRPr="00FE1091" w:rsidRDefault="5B357332" w:rsidP="00EF3F08">
      <w:pPr>
        <w:pStyle w:val="ListParagraph"/>
        <w:numPr>
          <w:ilvl w:val="0"/>
          <w:numId w:val="5"/>
        </w:numPr>
        <w:rPr>
          <w:rFonts w:asciiTheme="majorHAnsi" w:hAnsiTheme="majorHAnsi"/>
        </w:rPr>
      </w:pPr>
      <w:r w:rsidRPr="00FE1091">
        <w:rPr>
          <w:rFonts w:asciiTheme="majorHAnsi" w:hAnsiTheme="majorHAnsi"/>
        </w:rPr>
        <w:t>Under System Web Se</w:t>
      </w:r>
      <w:r w:rsidR="00090D01" w:rsidRPr="00FE1091">
        <w:rPr>
          <w:rFonts w:asciiTheme="majorHAnsi" w:hAnsiTheme="majorHAnsi"/>
        </w:rPr>
        <w:t>rver and Application Web Server, v</w:t>
      </w:r>
      <w:r w:rsidRPr="00FE1091">
        <w:rPr>
          <w:rFonts w:asciiTheme="majorHAnsi" w:hAnsiTheme="majorHAnsi"/>
        </w:rPr>
        <w:t xml:space="preserve">erify that the HTTP or HTTPS ports are </w:t>
      </w:r>
      <w:r w:rsidRPr="00FE1091">
        <w:rPr>
          <w:rFonts w:asciiTheme="majorHAnsi" w:hAnsiTheme="majorHAnsi"/>
          <w:b/>
          <w:bCs/>
        </w:rPr>
        <w:t>NOT</w:t>
      </w:r>
      <w:r w:rsidR="00090D01" w:rsidRPr="00FE1091">
        <w:rPr>
          <w:rFonts w:asciiTheme="majorHAnsi" w:hAnsiTheme="majorHAnsi"/>
        </w:rPr>
        <w:t xml:space="preserve"> 8080. If any are currently set to 8080</w:t>
      </w:r>
      <w:r w:rsidRPr="00FE1091">
        <w:rPr>
          <w:rFonts w:asciiTheme="majorHAnsi" w:hAnsiTheme="majorHAnsi"/>
        </w:rPr>
        <w:t>, change the</w:t>
      </w:r>
      <w:r w:rsidR="00090D01" w:rsidRPr="00FE1091">
        <w:rPr>
          <w:rFonts w:asciiTheme="majorHAnsi" w:hAnsiTheme="majorHAnsi"/>
        </w:rPr>
        <w:t>m</w:t>
      </w:r>
      <w:r w:rsidRPr="00FE1091">
        <w:rPr>
          <w:rFonts w:asciiTheme="majorHAnsi" w:hAnsiTheme="majorHAnsi"/>
        </w:rPr>
        <w:t xml:space="preserve"> to another unused port, such as 9090</w:t>
      </w:r>
      <w:r w:rsidR="00090D01" w:rsidRPr="00FE1091">
        <w:rPr>
          <w:rFonts w:asciiTheme="majorHAnsi" w:hAnsiTheme="majorHAnsi"/>
        </w:rPr>
        <w:t>, as</w:t>
      </w:r>
      <w:r w:rsidRPr="00FE1091">
        <w:rPr>
          <w:rFonts w:asciiTheme="majorHAnsi" w:hAnsiTheme="majorHAnsi"/>
        </w:rPr>
        <w:t xml:space="preserve"> seen in Figure 1. </w:t>
      </w:r>
      <w:r w:rsidR="00184D33" w:rsidRPr="00FE1091">
        <w:rPr>
          <w:rFonts w:asciiTheme="majorHAnsi" w:hAnsiTheme="majorHAnsi"/>
        </w:rPr>
        <w:t>If you change the port, you will need to reboot your system for it to take effect.</w:t>
      </w:r>
    </w:p>
    <w:p w14:paraId="13CFF0C0" w14:textId="77777777" w:rsidR="00E024C1" w:rsidRPr="00FE1091" w:rsidRDefault="00E024C1" w:rsidP="00E024C1">
      <w:pPr>
        <w:pStyle w:val="ListParagraph"/>
        <w:rPr>
          <w:rFonts w:asciiTheme="majorHAnsi" w:hAnsiTheme="majorHAnsi"/>
        </w:rPr>
      </w:pPr>
    </w:p>
    <w:p w14:paraId="5D698C16" w14:textId="77777777" w:rsidR="00EF3F08" w:rsidRPr="00FE1091" w:rsidRDefault="007A03E3" w:rsidP="00EF3F08">
      <w:pPr>
        <w:keepNext/>
        <w:jc w:val="center"/>
        <w:rPr>
          <w:rFonts w:asciiTheme="majorHAnsi" w:hAnsiTheme="majorHAnsi"/>
        </w:rPr>
      </w:pPr>
      <w:r w:rsidRPr="00FE1091">
        <w:rPr>
          <w:rFonts w:asciiTheme="majorHAnsi" w:hAnsiTheme="majorHAnsi" w:cs="Arial"/>
          <w:noProof/>
        </w:rPr>
        <w:lastRenderedPageBreak/>
        <w:drawing>
          <wp:inline distT="0" distB="0" distL="0" distR="0" wp14:anchorId="093642BD" wp14:editId="01AB156B">
            <wp:extent cx="4686300" cy="315674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3156744"/>
                    </a:xfrm>
                    <a:prstGeom prst="rect">
                      <a:avLst/>
                    </a:prstGeom>
                    <a:noFill/>
                    <a:ln>
                      <a:noFill/>
                    </a:ln>
                  </pic:spPr>
                </pic:pic>
              </a:graphicData>
            </a:graphic>
          </wp:inline>
        </w:drawing>
      </w:r>
    </w:p>
    <w:p w14:paraId="352FFED6" w14:textId="033784FB" w:rsidR="00822C54" w:rsidRPr="00FE1091" w:rsidRDefault="00EF3F08" w:rsidP="00EF3F08">
      <w:pPr>
        <w:pStyle w:val="Caption"/>
        <w:jc w:val="center"/>
        <w:rPr>
          <w:rFonts w:asciiTheme="majorHAnsi" w:hAnsiTheme="majorHAnsi"/>
        </w:rPr>
      </w:pPr>
      <w:r w:rsidRPr="00FE1091">
        <w:rPr>
          <w:rFonts w:asciiTheme="majorHAnsi" w:hAnsiTheme="majorHAnsi"/>
        </w:rPr>
        <w:t xml:space="preserve">Figure </w:t>
      </w:r>
      <w:r w:rsidR="00BF4E20" w:rsidRPr="1A606DD3">
        <w:fldChar w:fldCharType="begin"/>
      </w:r>
      <w:r w:rsidR="00BF4E20" w:rsidRPr="00FE1091">
        <w:rPr>
          <w:rFonts w:asciiTheme="majorHAnsi" w:hAnsiTheme="majorHAnsi"/>
        </w:rPr>
        <w:instrText xml:space="preserve"> SEQ Figure \* ARABIC </w:instrText>
      </w:r>
      <w:r w:rsidR="00BF4E20" w:rsidRPr="1A606DD3">
        <w:rPr>
          <w:rFonts w:asciiTheme="majorHAnsi" w:hAnsiTheme="majorHAnsi"/>
        </w:rPr>
        <w:fldChar w:fldCharType="separate"/>
      </w:r>
      <w:r w:rsidR="00C06413">
        <w:rPr>
          <w:rFonts w:asciiTheme="majorHAnsi" w:hAnsiTheme="majorHAnsi"/>
          <w:noProof/>
        </w:rPr>
        <w:t>1</w:t>
      </w:r>
      <w:r w:rsidR="00BF4E20" w:rsidRPr="1A606DD3">
        <w:fldChar w:fldCharType="end"/>
      </w:r>
      <w:r w:rsidRPr="00FE1091">
        <w:rPr>
          <w:rFonts w:asciiTheme="majorHAnsi" w:hAnsiTheme="majorHAnsi"/>
        </w:rPr>
        <w:t>:  LabVIEW Application Web Server</w:t>
      </w:r>
    </w:p>
    <w:p w14:paraId="55CAB27C" w14:textId="659C02DE" w:rsidR="007A03E3" w:rsidRPr="00FE1091" w:rsidRDefault="5B357332" w:rsidP="00822C54">
      <w:pPr>
        <w:rPr>
          <w:rFonts w:asciiTheme="majorHAnsi" w:hAnsiTheme="majorHAnsi"/>
        </w:rPr>
      </w:pPr>
      <w:r w:rsidRPr="00FE1091">
        <w:rPr>
          <w:rFonts w:asciiTheme="majorHAnsi" w:hAnsiTheme="majorHAnsi"/>
          <w:b/>
          <w:bCs/>
        </w:rPr>
        <w:t>Important note:</w:t>
      </w:r>
      <w:r w:rsidRPr="00FE1091">
        <w:rPr>
          <w:rFonts w:asciiTheme="majorHAnsi" w:hAnsiTheme="majorHAnsi"/>
        </w:rPr>
        <w:t xml:space="preserve">  The LabVIEW CI Server does </w:t>
      </w:r>
      <w:r w:rsidRPr="00FE1091">
        <w:rPr>
          <w:rFonts w:asciiTheme="majorHAnsi" w:hAnsiTheme="majorHAnsi"/>
          <w:b/>
          <w:bCs/>
        </w:rPr>
        <w:t>not</w:t>
      </w:r>
      <w:r w:rsidRPr="00FE1091">
        <w:rPr>
          <w:rFonts w:asciiTheme="majorHAnsi" w:hAnsiTheme="majorHAnsi"/>
        </w:rPr>
        <w:t xml:space="preserve"> use the LabVIEW Application Web Server port.  The only reason we are changing the Application Web Server’s port number is to clear that port for Jenkins.  The CI Server uses port 8002 instead (this is a hard-coded value).  Any calls to the CI Server should use port 8002, and not the value you selected for the Application Web Service.</w:t>
      </w:r>
    </w:p>
    <w:p w14:paraId="5C2E24A6" w14:textId="77777777" w:rsidR="00573FEF" w:rsidRPr="00FE1091" w:rsidRDefault="5B357332" w:rsidP="00573FEF">
      <w:pPr>
        <w:pStyle w:val="Heading2"/>
      </w:pPr>
      <w:bookmarkStart w:id="15" w:name="_Toc482614920"/>
      <w:bookmarkStart w:id="16" w:name="_Toc482646834"/>
      <w:r w:rsidRPr="00FE1091">
        <w:t>Installing Jenkins</w:t>
      </w:r>
      <w:bookmarkEnd w:id="15"/>
      <w:bookmarkEnd w:id="16"/>
    </w:p>
    <w:p w14:paraId="7140D9D4" w14:textId="77777777" w:rsidR="00573FEF" w:rsidRPr="00FE1091" w:rsidRDefault="00573FEF" w:rsidP="00573FEF">
      <w:pPr>
        <w:rPr>
          <w:rFonts w:asciiTheme="majorHAnsi" w:hAnsiTheme="majorHAnsi"/>
        </w:rPr>
      </w:pPr>
    </w:p>
    <w:p w14:paraId="5FF19EF0" w14:textId="77777777" w:rsidR="00573FEF" w:rsidRPr="00FE1091" w:rsidRDefault="5B357332" w:rsidP="00573FEF">
      <w:pPr>
        <w:pStyle w:val="ListParagraph"/>
        <w:numPr>
          <w:ilvl w:val="0"/>
          <w:numId w:val="15"/>
        </w:numPr>
        <w:rPr>
          <w:rFonts w:asciiTheme="majorHAnsi" w:hAnsiTheme="majorHAnsi"/>
        </w:rPr>
      </w:pPr>
      <w:r w:rsidRPr="00FE1091">
        <w:rPr>
          <w:rFonts w:asciiTheme="majorHAnsi" w:hAnsiTheme="majorHAnsi"/>
        </w:rPr>
        <w:t xml:space="preserve">Navigate to </w:t>
      </w:r>
      <w:hyperlink r:id="rId12">
        <w:r w:rsidRPr="00FE1091">
          <w:rPr>
            <w:rStyle w:val="Hyperlink"/>
            <w:rFonts w:asciiTheme="majorHAnsi" w:hAnsiTheme="majorHAnsi"/>
          </w:rPr>
          <w:t>https://jenkins-ci.org/</w:t>
        </w:r>
      </w:hyperlink>
    </w:p>
    <w:p w14:paraId="536B4004" w14:textId="4B4E514D" w:rsidR="00573FEF" w:rsidRPr="00FE1091" w:rsidRDefault="5B357332" w:rsidP="00573FEF">
      <w:pPr>
        <w:pStyle w:val="ListParagraph"/>
        <w:numPr>
          <w:ilvl w:val="0"/>
          <w:numId w:val="15"/>
        </w:numPr>
        <w:rPr>
          <w:rFonts w:asciiTheme="majorHAnsi" w:hAnsiTheme="majorHAnsi"/>
        </w:rPr>
      </w:pPr>
      <w:r w:rsidRPr="00FE1091">
        <w:rPr>
          <w:rFonts w:asciiTheme="majorHAnsi" w:hAnsiTheme="majorHAnsi"/>
        </w:rPr>
        <w:t>Downloa</w:t>
      </w:r>
      <w:r w:rsidR="007860DE">
        <w:rPr>
          <w:rFonts w:asciiTheme="majorHAnsi" w:hAnsiTheme="majorHAnsi"/>
        </w:rPr>
        <w:t>d the latest or desired</w:t>
      </w:r>
      <w:r w:rsidRPr="00FE1091">
        <w:rPr>
          <w:rFonts w:asciiTheme="majorHAnsi" w:hAnsiTheme="majorHAnsi"/>
        </w:rPr>
        <w:t xml:space="preserve"> version.</w:t>
      </w:r>
    </w:p>
    <w:p w14:paraId="5483C9B2" w14:textId="7D7D2953" w:rsidR="00573FEF" w:rsidRPr="00FE1091" w:rsidRDefault="5B357332" w:rsidP="00573FEF">
      <w:pPr>
        <w:pStyle w:val="ListParagraph"/>
        <w:numPr>
          <w:ilvl w:val="0"/>
          <w:numId w:val="15"/>
        </w:numPr>
        <w:rPr>
          <w:rFonts w:asciiTheme="majorHAnsi" w:hAnsiTheme="majorHAnsi"/>
        </w:rPr>
      </w:pPr>
      <w:r w:rsidRPr="00FE1091">
        <w:rPr>
          <w:rFonts w:asciiTheme="majorHAnsi" w:hAnsiTheme="majorHAnsi"/>
        </w:rPr>
        <w:t>Once downloaded</w:t>
      </w:r>
      <w:r w:rsidR="00FB6391" w:rsidRPr="00FE1091">
        <w:rPr>
          <w:rFonts w:asciiTheme="majorHAnsi" w:hAnsiTheme="majorHAnsi"/>
        </w:rPr>
        <w:t>,</w:t>
      </w:r>
      <w:r w:rsidRPr="00FE1091">
        <w:rPr>
          <w:rFonts w:asciiTheme="majorHAnsi" w:hAnsiTheme="majorHAnsi"/>
        </w:rPr>
        <w:t xml:space="preserve"> run the installer</w:t>
      </w:r>
    </w:p>
    <w:p w14:paraId="4A610A56" w14:textId="77777777" w:rsidR="0033417C" w:rsidRPr="00FE1091" w:rsidRDefault="5B357332" w:rsidP="003D49F1">
      <w:pPr>
        <w:pStyle w:val="Heading2"/>
      </w:pPr>
      <w:bookmarkStart w:id="17" w:name="_Toc482614921"/>
      <w:bookmarkStart w:id="18" w:name="_Toc482646835"/>
      <w:r w:rsidRPr="00FE1091">
        <w:t>Launching Jenkins</w:t>
      </w:r>
      <w:bookmarkEnd w:id="17"/>
      <w:bookmarkEnd w:id="18"/>
    </w:p>
    <w:p w14:paraId="07D652CC" w14:textId="04E25CA7" w:rsidR="0033417C" w:rsidRPr="00FE1091" w:rsidRDefault="0033417C" w:rsidP="00486B3A">
      <w:pPr>
        <w:rPr>
          <w:rFonts w:asciiTheme="majorHAnsi" w:hAnsiTheme="majorHAnsi"/>
        </w:rPr>
      </w:pPr>
      <w:r>
        <w:rPr>
          <w:rStyle w:val="CommentReference"/>
        </w:rPr>
        <w:commentReference w:id="19"/>
      </w:r>
    </w:p>
    <w:p w14:paraId="7B09258A" w14:textId="085B9F1D" w:rsidR="00F36C93" w:rsidRPr="00FE1091" w:rsidRDefault="00F36C93" w:rsidP="00486B3A">
      <w:pPr>
        <w:rPr>
          <w:rFonts w:asciiTheme="majorHAnsi" w:hAnsiTheme="majorHAnsi"/>
        </w:rPr>
      </w:pPr>
      <w:r w:rsidRPr="00FE1091">
        <w:rPr>
          <w:rFonts w:asciiTheme="majorHAnsi" w:hAnsiTheme="majorHAnsi"/>
        </w:rPr>
        <w:t>Jenkins runs as a Windows service, and is therefore already running. We access the client GUI through a web interface via the following:</w:t>
      </w:r>
    </w:p>
    <w:p w14:paraId="3DF3C1D3" w14:textId="77777777" w:rsidR="00F36C93" w:rsidRPr="00FE1091" w:rsidRDefault="00F36C93" w:rsidP="00486B3A">
      <w:pPr>
        <w:rPr>
          <w:rFonts w:asciiTheme="majorHAnsi" w:hAnsiTheme="majorHAnsi"/>
        </w:rPr>
      </w:pPr>
    </w:p>
    <w:p w14:paraId="66FF05F2" w14:textId="77777777" w:rsidR="007860DE" w:rsidRPr="007860DE" w:rsidRDefault="008851F1" w:rsidP="007860DE">
      <w:pPr>
        <w:pStyle w:val="ListParagraph"/>
        <w:numPr>
          <w:ilvl w:val="0"/>
          <w:numId w:val="3"/>
        </w:numPr>
        <w:rPr>
          <w:rStyle w:val="Hyperlink"/>
          <w:rFonts w:asciiTheme="majorHAnsi" w:hAnsiTheme="majorHAnsi"/>
          <w:color w:val="auto"/>
          <w:u w:val="none"/>
        </w:rPr>
      </w:pPr>
      <w:r w:rsidRPr="00FE1091">
        <w:rPr>
          <w:rFonts w:asciiTheme="majorHAnsi" w:hAnsiTheme="majorHAnsi"/>
        </w:rPr>
        <w:t>Open a browser and navigate to</w:t>
      </w:r>
      <w:r w:rsidR="5B357332" w:rsidRPr="00FE1091">
        <w:rPr>
          <w:rFonts w:asciiTheme="majorHAnsi" w:hAnsiTheme="majorHAnsi"/>
        </w:rPr>
        <w:t xml:space="preserve"> the default URL: </w:t>
      </w:r>
      <w:hyperlink r:id="rId13">
        <w:r w:rsidR="5B357332" w:rsidRPr="00FE1091">
          <w:rPr>
            <w:rStyle w:val="Hyperlink"/>
            <w:rFonts w:asciiTheme="majorHAnsi" w:hAnsiTheme="majorHAnsi"/>
          </w:rPr>
          <w:t>http://localhost:8080</w:t>
        </w:r>
      </w:hyperlink>
    </w:p>
    <w:p w14:paraId="75E6DF4A" w14:textId="5D004748" w:rsidR="008B1EBE" w:rsidRPr="007860DE" w:rsidRDefault="38F3BC0A" w:rsidP="007860DE">
      <w:pPr>
        <w:pStyle w:val="ListParagraph"/>
        <w:numPr>
          <w:ilvl w:val="0"/>
          <w:numId w:val="3"/>
        </w:numPr>
        <w:rPr>
          <w:rFonts w:asciiTheme="majorHAnsi" w:hAnsiTheme="majorHAnsi"/>
        </w:rPr>
      </w:pPr>
      <w:r w:rsidRPr="007860DE">
        <w:rPr>
          <w:rStyle w:val="Hyperlink"/>
          <w:rFonts w:asciiTheme="majorHAnsi" w:hAnsiTheme="majorHAnsi"/>
          <w:color w:val="auto"/>
          <w:u w:val="none"/>
        </w:rPr>
        <w:t xml:space="preserve">If this is the first time that you </w:t>
      </w:r>
      <w:r w:rsidR="1A606DD3" w:rsidRPr="007860DE">
        <w:rPr>
          <w:rStyle w:val="Hyperlink"/>
          <w:rFonts w:asciiTheme="majorHAnsi" w:hAnsiTheme="majorHAnsi"/>
          <w:color w:val="auto"/>
          <w:u w:val="none"/>
        </w:rPr>
        <w:t xml:space="preserve">are </w:t>
      </w:r>
      <w:r w:rsidRPr="007860DE">
        <w:rPr>
          <w:rStyle w:val="Hyperlink"/>
          <w:rFonts w:asciiTheme="majorHAnsi" w:hAnsiTheme="majorHAnsi"/>
          <w:color w:val="auto"/>
          <w:u w:val="none"/>
        </w:rPr>
        <w:t xml:space="preserve">setting up Jenkins, </w:t>
      </w:r>
      <w:r w:rsidR="1A606DD3" w:rsidRPr="007860DE">
        <w:rPr>
          <w:rStyle w:val="Hyperlink"/>
          <w:rFonts w:asciiTheme="majorHAnsi" w:hAnsiTheme="majorHAnsi"/>
          <w:color w:val="auto"/>
          <w:u w:val="none"/>
        </w:rPr>
        <w:t>copy</w:t>
      </w:r>
      <w:r w:rsidRPr="007860DE">
        <w:rPr>
          <w:rStyle w:val="Hyperlink"/>
          <w:rFonts w:asciiTheme="majorHAnsi" w:hAnsiTheme="majorHAnsi"/>
          <w:color w:val="auto"/>
          <w:u w:val="none"/>
        </w:rPr>
        <w:t xml:space="preserve"> the password stored in</w:t>
      </w:r>
      <w:r w:rsidR="00E024C1" w:rsidRPr="007860DE">
        <w:rPr>
          <w:rStyle w:val="Hyperlink"/>
          <w:rFonts w:asciiTheme="majorHAnsi" w:hAnsiTheme="majorHAnsi"/>
          <w:color w:val="auto"/>
          <w:u w:val="none"/>
        </w:rPr>
        <w:t xml:space="preserve"> the file</w:t>
      </w:r>
      <w:r w:rsidRPr="007860DE">
        <w:rPr>
          <w:rStyle w:val="Hyperlink"/>
          <w:rFonts w:asciiTheme="majorHAnsi" w:hAnsiTheme="majorHAnsi"/>
          <w:color w:val="auto"/>
          <w:u w:val="none"/>
        </w:rPr>
        <w:t xml:space="preserve"> C:\Program Files (x86)\</w:t>
      </w:r>
      <w:ins w:id="20" w:author="Ryan Sparks" w:date="2017-05-15T12:13:00Z">
        <w:r w:rsidR="0064266A">
          <w:rPr>
            <w:rStyle w:val="Hyperlink"/>
            <w:rFonts w:asciiTheme="majorHAnsi" w:hAnsiTheme="majorHAnsi"/>
            <w:color w:val="auto"/>
            <w:u w:val="none"/>
          </w:rPr>
          <w:t>Jenkins\</w:t>
        </w:r>
      </w:ins>
      <w:r w:rsidRPr="007860DE">
        <w:rPr>
          <w:rStyle w:val="Hyperlink"/>
          <w:rFonts w:asciiTheme="majorHAnsi" w:hAnsiTheme="majorHAnsi"/>
          <w:color w:val="auto"/>
          <w:u w:val="none"/>
        </w:rPr>
        <w:t>secrets\initialAdminPassword and enter that into Jenkins.</w:t>
      </w:r>
    </w:p>
    <w:p w14:paraId="20688ACB" w14:textId="343627ED" w:rsidR="00A15F70" w:rsidRPr="00FE1091" w:rsidRDefault="5B357332" w:rsidP="00090D01">
      <w:pPr>
        <w:pStyle w:val="ListParagraph"/>
        <w:numPr>
          <w:ilvl w:val="0"/>
          <w:numId w:val="3"/>
        </w:numPr>
        <w:rPr>
          <w:rFonts w:asciiTheme="majorHAnsi" w:hAnsiTheme="majorHAnsi"/>
        </w:rPr>
      </w:pPr>
      <w:r w:rsidRPr="00FE1091">
        <w:rPr>
          <w:rFonts w:asciiTheme="majorHAnsi" w:hAnsiTheme="majorHAnsi"/>
        </w:rPr>
        <w:t xml:space="preserve">This will lead you to the Jenkins Setup Wizard. You can choose to install the suggested plugins, but ensure that you also have the plugins listed in the “Installing Plugins” section. </w:t>
      </w:r>
    </w:p>
    <w:p w14:paraId="204FA80F" w14:textId="77777777" w:rsidR="00A84D16" w:rsidRPr="00FE1091" w:rsidRDefault="5B357332" w:rsidP="000B1F23">
      <w:pPr>
        <w:pStyle w:val="Heading2"/>
      </w:pPr>
      <w:bookmarkStart w:id="21" w:name="_Toc482614922"/>
      <w:bookmarkStart w:id="22" w:name="_Toc482646836"/>
      <w:r w:rsidRPr="00FE1091">
        <w:lastRenderedPageBreak/>
        <w:t>Installing Plugins</w:t>
      </w:r>
      <w:bookmarkEnd w:id="21"/>
      <w:bookmarkEnd w:id="22"/>
    </w:p>
    <w:p w14:paraId="0C0F15B6" w14:textId="67F67434" w:rsidR="007E0C03" w:rsidRPr="00FE1091" w:rsidRDefault="007E0C03" w:rsidP="007E0C03">
      <w:pPr>
        <w:rPr>
          <w:rFonts w:asciiTheme="majorHAnsi" w:hAnsiTheme="majorHAnsi"/>
        </w:rPr>
      </w:pPr>
    </w:p>
    <w:p w14:paraId="74D4CF3F" w14:textId="1630A364" w:rsidR="00F36C93" w:rsidRPr="00FE1091" w:rsidRDefault="00F36C93" w:rsidP="007E0C03">
      <w:pPr>
        <w:rPr>
          <w:rFonts w:asciiTheme="majorHAnsi" w:hAnsiTheme="majorHAnsi"/>
        </w:rPr>
      </w:pPr>
      <w:r w:rsidRPr="00FE1091">
        <w:rPr>
          <w:rFonts w:asciiTheme="majorHAnsi" w:hAnsiTheme="majorHAnsi"/>
        </w:rPr>
        <w:t>Jenkins, as with most CI applications, is built as a plug-in framework. Jenkins has a large community of active users developing plugins and will be of varying quality. It is recommended you read the plugin’s documentation and understand its intended functionality prior to installation. Below is the list of plugins, and process for installation, that we will discuss throughout the remainder of this guide.</w:t>
      </w:r>
    </w:p>
    <w:p w14:paraId="35506798" w14:textId="77777777" w:rsidR="005D5347" w:rsidRPr="00FE1091" w:rsidRDefault="005D5347" w:rsidP="007E0C03">
      <w:pPr>
        <w:rPr>
          <w:rFonts w:asciiTheme="majorHAnsi" w:hAnsiTheme="majorHAnsi"/>
        </w:rPr>
      </w:pPr>
    </w:p>
    <w:p w14:paraId="249AFF23" w14:textId="2244390C" w:rsidR="007E0C03" w:rsidRPr="00FE1091" w:rsidRDefault="5B357332" w:rsidP="007E0C03">
      <w:pPr>
        <w:rPr>
          <w:rFonts w:asciiTheme="majorHAnsi" w:hAnsiTheme="majorHAnsi"/>
        </w:rPr>
      </w:pPr>
      <w:r w:rsidRPr="00FE1091">
        <w:rPr>
          <w:rFonts w:asciiTheme="majorHAnsi" w:hAnsiTheme="majorHAnsi"/>
        </w:rPr>
        <w:t xml:space="preserve">To install the plugins manually: </w:t>
      </w:r>
    </w:p>
    <w:p w14:paraId="3110FA3F" w14:textId="6E8F26F8" w:rsidR="00A84D16" w:rsidRPr="00FE1091" w:rsidRDefault="009242AC" w:rsidP="00A84D16">
      <w:pPr>
        <w:pStyle w:val="ListParagraph"/>
        <w:numPr>
          <w:ilvl w:val="0"/>
          <w:numId w:val="4"/>
        </w:numPr>
        <w:rPr>
          <w:rFonts w:asciiTheme="majorHAnsi" w:hAnsiTheme="majorHAnsi"/>
        </w:rPr>
      </w:pPr>
      <w:r>
        <w:rPr>
          <w:rFonts w:asciiTheme="majorHAnsi" w:hAnsiTheme="majorHAnsi"/>
        </w:rPr>
        <w:t xml:space="preserve">Navigate to Manage Jenkins from the left-side menu: </w:t>
      </w:r>
    </w:p>
    <w:p w14:paraId="5726919A" w14:textId="08292C3D" w:rsidR="00424B7A" w:rsidRPr="00FE1091" w:rsidRDefault="004E5DD0" w:rsidP="00E024C1">
      <w:pPr>
        <w:jc w:val="center"/>
        <w:rPr>
          <w:rFonts w:asciiTheme="majorHAnsi" w:hAnsiTheme="majorHAnsi"/>
        </w:rPr>
      </w:pPr>
      <w:r w:rsidRPr="004E5DD0">
        <w:rPr>
          <w:noProof/>
        </w:rPr>
        <w:t xml:space="preserve"> </w:t>
      </w:r>
      <w:r w:rsidR="00A23991">
        <w:rPr>
          <w:noProof/>
        </w:rPr>
        <w:drawing>
          <wp:inline distT="0" distB="0" distL="0" distR="0" wp14:anchorId="7B5ED585" wp14:editId="78D80F40">
            <wp:extent cx="2933700" cy="2619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3700" cy="2619375"/>
                    </a:xfrm>
                    <a:prstGeom prst="rect">
                      <a:avLst/>
                    </a:prstGeom>
                    <a:noFill/>
                    <a:ln>
                      <a:noFill/>
                    </a:ln>
                  </pic:spPr>
                </pic:pic>
              </a:graphicData>
            </a:graphic>
          </wp:inline>
        </w:drawing>
      </w:r>
    </w:p>
    <w:p w14:paraId="7DACA712" w14:textId="140F9B19" w:rsidR="00A84D16" w:rsidRPr="00FE1091" w:rsidRDefault="5B357332" w:rsidP="00A84D16">
      <w:pPr>
        <w:pStyle w:val="ListParagraph"/>
        <w:numPr>
          <w:ilvl w:val="0"/>
          <w:numId w:val="4"/>
        </w:numPr>
        <w:rPr>
          <w:rFonts w:asciiTheme="majorHAnsi" w:hAnsiTheme="majorHAnsi"/>
        </w:rPr>
      </w:pPr>
      <w:r w:rsidRPr="00FE1091">
        <w:rPr>
          <w:rFonts w:asciiTheme="majorHAnsi" w:hAnsiTheme="majorHAnsi"/>
        </w:rPr>
        <w:t>Navigate to Manage Plugins</w:t>
      </w:r>
      <w:r w:rsidR="00FA162E">
        <w:rPr>
          <w:rFonts w:asciiTheme="majorHAnsi" w:hAnsiTheme="majorHAnsi"/>
        </w:rPr>
        <w:t>:</w:t>
      </w:r>
    </w:p>
    <w:p w14:paraId="3795C130" w14:textId="77777777" w:rsidR="00E024C1" w:rsidRPr="00FE1091" w:rsidRDefault="00E024C1" w:rsidP="00E024C1">
      <w:pPr>
        <w:pStyle w:val="ListParagraph"/>
        <w:rPr>
          <w:rFonts w:asciiTheme="majorHAnsi" w:hAnsiTheme="majorHAnsi"/>
        </w:rPr>
      </w:pPr>
    </w:p>
    <w:p w14:paraId="63924D7B" w14:textId="7D8E2DD6" w:rsidR="00424B7A" w:rsidRPr="00FE1091" w:rsidRDefault="00E35B37" w:rsidP="00E024C1">
      <w:pPr>
        <w:jc w:val="center"/>
        <w:rPr>
          <w:rFonts w:asciiTheme="majorHAnsi" w:hAnsiTheme="majorHAnsi"/>
        </w:rPr>
      </w:pPr>
      <w:r>
        <w:rPr>
          <w:noProof/>
        </w:rPr>
        <w:lastRenderedPageBreak/>
        <w:drawing>
          <wp:inline distT="0" distB="0" distL="0" distR="0" wp14:anchorId="6745A0C3" wp14:editId="44A1B2C5">
            <wp:extent cx="5505450" cy="40100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5450" cy="4010025"/>
                    </a:xfrm>
                    <a:prstGeom prst="rect">
                      <a:avLst/>
                    </a:prstGeom>
                    <a:noFill/>
                    <a:ln>
                      <a:noFill/>
                    </a:ln>
                  </pic:spPr>
                </pic:pic>
              </a:graphicData>
            </a:graphic>
          </wp:inline>
        </w:drawing>
      </w:r>
    </w:p>
    <w:p w14:paraId="636DF5A1" w14:textId="77777777" w:rsidR="00E024C1" w:rsidRPr="00FE1091" w:rsidRDefault="00E024C1" w:rsidP="00E024C1">
      <w:pPr>
        <w:rPr>
          <w:rFonts w:asciiTheme="majorHAnsi" w:hAnsiTheme="majorHAnsi"/>
        </w:rPr>
      </w:pPr>
    </w:p>
    <w:p w14:paraId="7EB34FE8" w14:textId="6D80054D" w:rsidR="00424B7A" w:rsidRPr="00FE1091" w:rsidRDefault="5B357332" w:rsidP="00A84D16">
      <w:pPr>
        <w:pStyle w:val="ListParagraph"/>
        <w:numPr>
          <w:ilvl w:val="0"/>
          <w:numId w:val="4"/>
        </w:numPr>
        <w:rPr>
          <w:rFonts w:asciiTheme="majorHAnsi" w:hAnsiTheme="majorHAnsi"/>
        </w:rPr>
      </w:pPr>
      <w:r w:rsidRPr="00FE1091">
        <w:rPr>
          <w:rFonts w:asciiTheme="majorHAnsi" w:hAnsiTheme="majorHAnsi"/>
        </w:rPr>
        <w:t>Click on the Available Tab</w:t>
      </w:r>
      <w:r w:rsidR="00FA162E">
        <w:rPr>
          <w:rFonts w:asciiTheme="majorHAnsi" w:hAnsiTheme="majorHAnsi"/>
        </w:rPr>
        <w:t>.</w:t>
      </w:r>
    </w:p>
    <w:p w14:paraId="400D6A85" w14:textId="77777777" w:rsidR="00A84D16" w:rsidRPr="00FE1091" w:rsidRDefault="5B357332" w:rsidP="00A84D16">
      <w:pPr>
        <w:pStyle w:val="ListParagraph"/>
        <w:numPr>
          <w:ilvl w:val="0"/>
          <w:numId w:val="4"/>
        </w:numPr>
        <w:rPr>
          <w:rFonts w:asciiTheme="majorHAnsi" w:hAnsiTheme="majorHAnsi"/>
        </w:rPr>
      </w:pPr>
      <w:r w:rsidRPr="00FE1091">
        <w:rPr>
          <w:rFonts w:asciiTheme="majorHAnsi" w:hAnsiTheme="majorHAnsi"/>
        </w:rPr>
        <w:t>Search for and select:</w:t>
      </w:r>
    </w:p>
    <w:p w14:paraId="1D9219E4"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HTTP Request Plugin</w:t>
      </w:r>
    </w:p>
    <w:p w14:paraId="08F811BA"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Job DSL Plugin</w:t>
      </w:r>
    </w:p>
    <w:p w14:paraId="2FCCD481"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Run Condition Extras Plugin</w:t>
      </w:r>
    </w:p>
    <w:p w14:paraId="60011AB9" w14:textId="196B8F7C"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Windows Slaves Plugin</w:t>
      </w:r>
      <w:r w:rsidR="00662E27" w:rsidRPr="00FE1091">
        <w:rPr>
          <w:rFonts w:asciiTheme="majorHAnsi" w:hAnsiTheme="majorHAnsi"/>
        </w:rPr>
        <w:t>*</w:t>
      </w:r>
    </w:p>
    <w:p w14:paraId="256B1E73"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Workspace Cleanup Plugin</w:t>
      </w:r>
    </w:p>
    <w:p w14:paraId="197BE331" w14:textId="77777777" w:rsidR="00A84D16" w:rsidRPr="00FE1091" w:rsidRDefault="5B357332" w:rsidP="00A84D16">
      <w:pPr>
        <w:pStyle w:val="ListParagraph"/>
        <w:numPr>
          <w:ilvl w:val="1"/>
          <w:numId w:val="4"/>
        </w:numPr>
        <w:rPr>
          <w:rFonts w:asciiTheme="majorHAnsi" w:hAnsiTheme="majorHAnsi"/>
        </w:rPr>
      </w:pPr>
      <w:r w:rsidRPr="00FE1091">
        <w:rPr>
          <w:rFonts w:asciiTheme="majorHAnsi" w:hAnsiTheme="majorHAnsi"/>
        </w:rPr>
        <w:t>(Whatever Source Code Control you use)</w:t>
      </w:r>
    </w:p>
    <w:p w14:paraId="47A2DF75" w14:textId="30733F97" w:rsidR="001E1FC3" w:rsidRPr="00FE1091" w:rsidRDefault="5B357332" w:rsidP="001E1FC3">
      <w:pPr>
        <w:ind w:left="720" w:firstLine="720"/>
        <w:rPr>
          <w:rFonts w:asciiTheme="majorHAnsi" w:hAnsiTheme="majorHAnsi"/>
        </w:rPr>
      </w:pPr>
      <w:r w:rsidRPr="00FE1091">
        <w:rPr>
          <w:rFonts w:asciiTheme="majorHAnsi" w:hAnsiTheme="majorHAnsi"/>
        </w:rPr>
        <w:t xml:space="preserve">For the Git repository: </w:t>
      </w:r>
    </w:p>
    <w:p w14:paraId="21906FB2" w14:textId="47429001" w:rsidR="001E1FC3" w:rsidRPr="00FE1091" w:rsidRDefault="5B357332" w:rsidP="001E1FC3">
      <w:pPr>
        <w:pStyle w:val="ListParagraph"/>
        <w:numPr>
          <w:ilvl w:val="2"/>
          <w:numId w:val="4"/>
        </w:numPr>
        <w:rPr>
          <w:rFonts w:asciiTheme="majorHAnsi" w:hAnsiTheme="majorHAnsi"/>
        </w:rPr>
      </w:pPr>
      <w:r w:rsidRPr="00FE1091">
        <w:rPr>
          <w:rFonts w:asciiTheme="majorHAnsi" w:hAnsiTheme="majorHAnsi"/>
        </w:rPr>
        <w:t>Git plugin</w:t>
      </w:r>
    </w:p>
    <w:p w14:paraId="20028658" w14:textId="4CE591DF" w:rsidR="001E1FC3" w:rsidRPr="00FE1091" w:rsidRDefault="000264A7" w:rsidP="001E1FC3">
      <w:pPr>
        <w:pStyle w:val="ListParagraph"/>
        <w:numPr>
          <w:ilvl w:val="2"/>
          <w:numId w:val="4"/>
        </w:numPr>
        <w:rPr>
          <w:rFonts w:asciiTheme="majorHAnsi" w:hAnsiTheme="majorHAnsi"/>
        </w:rPr>
      </w:pPr>
      <w:r>
        <w:rPr>
          <w:rFonts w:asciiTheme="majorHAnsi" w:hAnsiTheme="majorHAnsi"/>
        </w:rPr>
        <w:t>Git</w:t>
      </w:r>
      <w:r w:rsidR="5B357332" w:rsidRPr="00FE1091">
        <w:rPr>
          <w:rFonts w:asciiTheme="majorHAnsi" w:hAnsiTheme="majorHAnsi"/>
        </w:rPr>
        <w:t xml:space="preserve">Hub Organization </w:t>
      </w:r>
    </w:p>
    <w:p w14:paraId="40C7983B" w14:textId="77777777" w:rsidR="007A61BE" w:rsidRPr="00FE1091" w:rsidRDefault="5B357332" w:rsidP="00A84D16">
      <w:pPr>
        <w:pStyle w:val="ListParagraph"/>
        <w:numPr>
          <w:ilvl w:val="1"/>
          <w:numId w:val="4"/>
        </w:numPr>
        <w:rPr>
          <w:rFonts w:asciiTheme="majorHAnsi" w:hAnsiTheme="majorHAnsi"/>
        </w:rPr>
      </w:pPr>
      <w:r w:rsidRPr="00FE1091">
        <w:rPr>
          <w:rFonts w:asciiTheme="majorHAnsi" w:hAnsiTheme="majorHAnsi"/>
        </w:rPr>
        <w:t>Green Balls</w:t>
      </w:r>
    </w:p>
    <w:p w14:paraId="1DD48F1A" w14:textId="6ED8830B" w:rsidR="00FD5DAB" w:rsidRDefault="5B357332" w:rsidP="00A84D16">
      <w:pPr>
        <w:pStyle w:val="ListParagraph"/>
        <w:numPr>
          <w:ilvl w:val="1"/>
          <w:numId w:val="4"/>
        </w:numPr>
        <w:rPr>
          <w:rFonts w:asciiTheme="majorHAnsi" w:hAnsiTheme="majorHAnsi"/>
        </w:rPr>
      </w:pPr>
      <w:r w:rsidRPr="00FE1091">
        <w:rPr>
          <w:rFonts w:asciiTheme="majorHAnsi" w:hAnsiTheme="majorHAnsi"/>
        </w:rPr>
        <w:t>Junit Plugin</w:t>
      </w:r>
    </w:p>
    <w:p w14:paraId="2A486C7B" w14:textId="5B87133B" w:rsidR="00FA2658" w:rsidRDefault="00FA2658" w:rsidP="00A84D16">
      <w:pPr>
        <w:pStyle w:val="ListParagraph"/>
        <w:numPr>
          <w:ilvl w:val="1"/>
          <w:numId w:val="4"/>
        </w:numPr>
        <w:rPr>
          <w:rFonts w:asciiTheme="majorHAnsi" w:hAnsiTheme="majorHAnsi"/>
        </w:rPr>
      </w:pPr>
      <w:r>
        <w:rPr>
          <w:rFonts w:asciiTheme="majorHAnsi" w:hAnsiTheme="majorHAnsi"/>
        </w:rPr>
        <w:t>Pipeline</w:t>
      </w:r>
      <w:r w:rsidR="007C4C80">
        <w:rPr>
          <w:rFonts w:asciiTheme="majorHAnsi" w:hAnsiTheme="majorHAnsi"/>
        </w:rPr>
        <w:t>, and including:</w:t>
      </w:r>
    </w:p>
    <w:p w14:paraId="07FBFE72" w14:textId="7FF352A2" w:rsidR="007C4C80" w:rsidRDefault="007C4C80" w:rsidP="00FB612C">
      <w:pPr>
        <w:pStyle w:val="ListParagraph"/>
        <w:numPr>
          <w:ilvl w:val="2"/>
          <w:numId w:val="4"/>
        </w:numPr>
        <w:rPr>
          <w:rFonts w:asciiTheme="majorHAnsi" w:hAnsiTheme="majorHAnsi"/>
        </w:rPr>
      </w:pPr>
      <w:r>
        <w:rPr>
          <w:rFonts w:asciiTheme="majorHAnsi" w:hAnsiTheme="majorHAnsi"/>
        </w:rPr>
        <w:t>Pipeline: Basic Steps</w:t>
      </w:r>
    </w:p>
    <w:p w14:paraId="014F0156" w14:textId="2110438B" w:rsidR="00FB612C" w:rsidRDefault="00FB612C" w:rsidP="00FB612C">
      <w:pPr>
        <w:pStyle w:val="ListParagraph"/>
        <w:numPr>
          <w:ilvl w:val="2"/>
          <w:numId w:val="4"/>
        </w:numPr>
        <w:rPr>
          <w:rFonts w:asciiTheme="majorHAnsi" w:hAnsiTheme="majorHAnsi"/>
        </w:rPr>
      </w:pPr>
      <w:r>
        <w:rPr>
          <w:rFonts w:asciiTheme="majorHAnsi" w:hAnsiTheme="majorHAnsi"/>
        </w:rPr>
        <w:t>Pipeline: Groovy</w:t>
      </w:r>
    </w:p>
    <w:p w14:paraId="399BBA2D" w14:textId="30005A6C" w:rsidR="00FB612C" w:rsidRDefault="00FB612C" w:rsidP="00FB612C">
      <w:pPr>
        <w:pStyle w:val="ListParagraph"/>
        <w:numPr>
          <w:ilvl w:val="2"/>
          <w:numId w:val="4"/>
        </w:numPr>
        <w:rPr>
          <w:rFonts w:asciiTheme="majorHAnsi" w:hAnsiTheme="majorHAnsi"/>
        </w:rPr>
      </w:pPr>
      <w:r>
        <w:rPr>
          <w:rFonts w:asciiTheme="majorHAnsi" w:hAnsiTheme="majorHAnsi"/>
        </w:rPr>
        <w:t>Pipeline: Job</w:t>
      </w:r>
    </w:p>
    <w:p w14:paraId="506F863C" w14:textId="26B56E0F" w:rsidR="00872ACC" w:rsidRDefault="00872ACC" w:rsidP="00FB612C">
      <w:pPr>
        <w:pStyle w:val="ListParagraph"/>
        <w:numPr>
          <w:ilvl w:val="2"/>
          <w:numId w:val="4"/>
        </w:numPr>
        <w:rPr>
          <w:rFonts w:asciiTheme="majorHAnsi" w:hAnsiTheme="majorHAnsi"/>
        </w:rPr>
      </w:pPr>
      <w:r>
        <w:rPr>
          <w:rFonts w:asciiTheme="majorHAnsi" w:hAnsiTheme="majorHAnsi"/>
        </w:rPr>
        <w:t>Pipeline: SCM Step</w:t>
      </w:r>
    </w:p>
    <w:p w14:paraId="115BB074" w14:textId="2853EDBF" w:rsidR="00872ACC" w:rsidRDefault="00872ACC" w:rsidP="00FB612C">
      <w:pPr>
        <w:pStyle w:val="ListParagraph"/>
        <w:numPr>
          <w:ilvl w:val="2"/>
          <w:numId w:val="4"/>
        </w:numPr>
        <w:rPr>
          <w:rFonts w:asciiTheme="majorHAnsi" w:hAnsiTheme="majorHAnsi"/>
        </w:rPr>
      </w:pPr>
      <w:r>
        <w:rPr>
          <w:rFonts w:asciiTheme="majorHAnsi" w:hAnsiTheme="majorHAnsi"/>
        </w:rPr>
        <w:t>Pipeline: Shared Groovy Library</w:t>
      </w:r>
    </w:p>
    <w:p w14:paraId="0E795A15" w14:textId="54B74658" w:rsidR="00CF728A" w:rsidRDefault="00CF728A" w:rsidP="00CF728A">
      <w:pPr>
        <w:pStyle w:val="ListParagraph"/>
        <w:numPr>
          <w:ilvl w:val="1"/>
          <w:numId w:val="4"/>
        </w:numPr>
        <w:rPr>
          <w:rFonts w:asciiTheme="majorHAnsi" w:hAnsiTheme="majorHAnsi"/>
        </w:rPr>
      </w:pPr>
      <w:r w:rsidRPr="00CF728A">
        <w:rPr>
          <w:rFonts w:asciiTheme="majorHAnsi" w:hAnsiTheme="majorHAnsi"/>
        </w:rPr>
        <w:t>Pipeline Stage View Plugin</w:t>
      </w:r>
    </w:p>
    <w:p w14:paraId="4B390C81" w14:textId="05BA1EBA" w:rsidR="000C64D7" w:rsidRPr="00FE1091" w:rsidRDefault="000C64D7" w:rsidP="00CF728A">
      <w:pPr>
        <w:pStyle w:val="ListParagraph"/>
        <w:numPr>
          <w:ilvl w:val="1"/>
          <w:numId w:val="4"/>
        </w:numPr>
        <w:rPr>
          <w:rFonts w:asciiTheme="majorHAnsi" w:hAnsiTheme="majorHAnsi"/>
        </w:rPr>
      </w:pPr>
      <w:r>
        <w:rPr>
          <w:rFonts w:asciiTheme="majorHAnsi" w:hAnsiTheme="majorHAnsi"/>
        </w:rPr>
        <w:t>Groovy</w:t>
      </w:r>
    </w:p>
    <w:p w14:paraId="4A387395" w14:textId="63E684F5" w:rsidR="008B2670" w:rsidRPr="00DB6DD5" w:rsidRDefault="00662E27" w:rsidP="00DB6DD5">
      <w:pPr>
        <w:pStyle w:val="ListParagraph"/>
        <w:rPr>
          <w:rFonts w:asciiTheme="majorHAnsi" w:hAnsiTheme="majorHAnsi"/>
        </w:rPr>
      </w:pPr>
      <w:r w:rsidRPr="00FE1091">
        <w:rPr>
          <w:rFonts w:asciiTheme="majorHAnsi" w:hAnsiTheme="majorHAnsi"/>
        </w:rPr>
        <w:lastRenderedPageBreak/>
        <w:t>*</w:t>
      </w:r>
      <w:r w:rsidR="5B357332" w:rsidRPr="00FE1091">
        <w:rPr>
          <w:rFonts w:asciiTheme="majorHAnsi" w:hAnsiTheme="majorHAnsi"/>
        </w:rPr>
        <w:t>Note:  The Windows Slaves Plugin depends on one or more of these other plugins.  You will not be able to find or select this plugin until you have installed the others, and restarted Jenkins.</w:t>
      </w:r>
    </w:p>
    <w:p w14:paraId="72B70A65" w14:textId="7217D083" w:rsidR="00A84D16" w:rsidRPr="00FE1091" w:rsidRDefault="5B357332" w:rsidP="00A84D16">
      <w:pPr>
        <w:pStyle w:val="ListParagraph"/>
        <w:numPr>
          <w:ilvl w:val="0"/>
          <w:numId w:val="4"/>
        </w:numPr>
        <w:rPr>
          <w:rFonts w:asciiTheme="majorHAnsi" w:hAnsiTheme="majorHAnsi"/>
        </w:rPr>
      </w:pPr>
      <w:r w:rsidRPr="00FE1091">
        <w:rPr>
          <w:rFonts w:asciiTheme="majorHAnsi" w:hAnsiTheme="majorHAnsi"/>
        </w:rPr>
        <w:t>Select “Download now and install after restart.”</w:t>
      </w:r>
      <w:r>
        <w:rPr>
          <w:rStyle w:val="CommentReference"/>
        </w:rPr>
        <w:commentReference w:id="23"/>
      </w:r>
    </w:p>
    <w:p w14:paraId="7316BAC7" w14:textId="77777777" w:rsidR="005F539A" w:rsidRPr="00FE1091" w:rsidRDefault="5B357332" w:rsidP="00424B7A">
      <w:pPr>
        <w:pStyle w:val="Heading2"/>
      </w:pPr>
      <w:bookmarkStart w:id="24" w:name="_Toc482614923"/>
      <w:bookmarkStart w:id="25" w:name="_Toc482646837"/>
      <w:r w:rsidRPr="00FE1091">
        <w:t>Setting up Email Notification</w:t>
      </w:r>
      <w:bookmarkEnd w:id="24"/>
      <w:bookmarkEnd w:id="25"/>
    </w:p>
    <w:p w14:paraId="4A084852" w14:textId="7972296E" w:rsidR="005F539A" w:rsidRPr="00FE1091" w:rsidRDefault="005F539A" w:rsidP="005F539A">
      <w:pPr>
        <w:rPr>
          <w:rFonts w:asciiTheme="majorHAnsi" w:hAnsiTheme="majorHAnsi"/>
          <w:b/>
        </w:rPr>
      </w:pPr>
    </w:p>
    <w:p w14:paraId="7AA9E885" w14:textId="40D73220" w:rsidR="00662E27" w:rsidRPr="00FE1091" w:rsidRDefault="00662E27" w:rsidP="005F539A">
      <w:pPr>
        <w:rPr>
          <w:rFonts w:asciiTheme="majorHAnsi" w:hAnsiTheme="majorHAnsi"/>
          <w:b/>
        </w:rPr>
      </w:pPr>
      <w:r w:rsidRPr="00FE1091">
        <w:rPr>
          <w:rFonts w:asciiTheme="majorHAnsi" w:hAnsiTheme="majorHAnsi"/>
        </w:rPr>
        <w:t>In a few sections, you’ll start creating jobs and you may want these jobs to be able to report failures. For that to work, you need to provide Jenkins with some basic information by performing the following:</w:t>
      </w:r>
    </w:p>
    <w:p w14:paraId="3ACB5E83" w14:textId="7F8D7D96" w:rsidR="005F539A" w:rsidRPr="00FE1091" w:rsidRDefault="5B357332" w:rsidP="00424B7A">
      <w:pPr>
        <w:pStyle w:val="ListParagraph"/>
        <w:numPr>
          <w:ilvl w:val="0"/>
          <w:numId w:val="6"/>
        </w:numPr>
        <w:rPr>
          <w:rFonts w:asciiTheme="majorHAnsi" w:hAnsiTheme="majorHAnsi"/>
        </w:rPr>
      </w:pPr>
      <w:r w:rsidRPr="00FE1091">
        <w:rPr>
          <w:rFonts w:asciiTheme="majorHAnsi" w:hAnsiTheme="majorHAnsi"/>
        </w:rPr>
        <w:t>Navigate to Manage Jenkins.</w:t>
      </w:r>
    </w:p>
    <w:p w14:paraId="26F59092" w14:textId="37241D86" w:rsidR="00424B7A" w:rsidRPr="00FE1091" w:rsidRDefault="5B357332" w:rsidP="00424B7A">
      <w:pPr>
        <w:pStyle w:val="ListParagraph"/>
        <w:numPr>
          <w:ilvl w:val="0"/>
          <w:numId w:val="6"/>
        </w:numPr>
        <w:rPr>
          <w:rFonts w:asciiTheme="majorHAnsi" w:hAnsiTheme="majorHAnsi"/>
        </w:rPr>
      </w:pPr>
      <w:r w:rsidRPr="00FE1091">
        <w:rPr>
          <w:rFonts w:asciiTheme="majorHAnsi" w:hAnsiTheme="majorHAnsi"/>
        </w:rPr>
        <w:t>Select Configure System.</w:t>
      </w:r>
    </w:p>
    <w:p w14:paraId="35B807BB" w14:textId="512BCED8" w:rsidR="00424B7A" w:rsidRPr="00FE1091" w:rsidRDefault="5B357332" w:rsidP="00424B7A">
      <w:pPr>
        <w:pStyle w:val="ListParagraph"/>
        <w:numPr>
          <w:ilvl w:val="0"/>
          <w:numId w:val="6"/>
        </w:numPr>
        <w:rPr>
          <w:rFonts w:asciiTheme="majorHAnsi" w:hAnsiTheme="majorHAnsi"/>
        </w:rPr>
      </w:pPr>
      <w:r w:rsidRPr="00FE1091">
        <w:rPr>
          <w:rFonts w:asciiTheme="majorHAnsi" w:hAnsiTheme="majorHAnsi"/>
        </w:rPr>
        <w:t xml:space="preserve">Scroll down to the </w:t>
      </w:r>
      <w:ins w:id="26" w:author="Ryan Sparks" w:date="2017-05-02T13:42:00Z">
        <w:r w:rsidR="00662E27" w:rsidRPr="00FE1091">
          <w:rPr>
            <w:rFonts w:asciiTheme="majorHAnsi" w:hAnsiTheme="majorHAnsi"/>
          </w:rPr>
          <w:t>“</w:t>
        </w:r>
      </w:ins>
      <w:r w:rsidRPr="00FE1091">
        <w:rPr>
          <w:rFonts w:asciiTheme="majorHAnsi" w:hAnsiTheme="majorHAnsi"/>
        </w:rPr>
        <w:t>Email Notification</w:t>
      </w:r>
      <w:ins w:id="27" w:author="Ryan Sparks" w:date="2017-05-02T13:42:00Z">
        <w:r w:rsidR="00662E27" w:rsidRPr="00FE1091">
          <w:rPr>
            <w:rFonts w:asciiTheme="majorHAnsi" w:hAnsiTheme="majorHAnsi"/>
          </w:rPr>
          <w:t>”</w:t>
        </w:r>
      </w:ins>
      <w:r w:rsidRPr="00FE1091">
        <w:rPr>
          <w:rFonts w:asciiTheme="majorHAnsi" w:hAnsiTheme="majorHAnsi"/>
        </w:rPr>
        <w:t xml:space="preserve"> section</w:t>
      </w:r>
      <w:r w:rsidR="00662E27" w:rsidRPr="00FE1091">
        <w:rPr>
          <w:rFonts w:asciiTheme="majorHAnsi" w:hAnsiTheme="majorHAnsi"/>
        </w:rPr>
        <w:t xml:space="preserve"> (usually all the way at the bottom)</w:t>
      </w:r>
      <w:r w:rsidRPr="00FE1091">
        <w:rPr>
          <w:rFonts w:asciiTheme="majorHAnsi" w:hAnsiTheme="majorHAnsi"/>
        </w:rPr>
        <w:t xml:space="preserve"> and enter your company’s SMTP server and default user email suffix.</w:t>
      </w:r>
    </w:p>
    <w:p w14:paraId="18AB1A00" w14:textId="52052ECE" w:rsidR="00CB7142" w:rsidRPr="00FE1091" w:rsidRDefault="00CB7142" w:rsidP="00F44961">
      <w:pPr>
        <w:pStyle w:val="ListParagraph"/>
        <w:ind w:left="1440"/>
        <w:rPr>
          <w:rFonts w:asciiTheme="majorHAnsi" w:hAnsiTheme="majorHAnsi"/>
        </w:rPr>
      </w:pPr>
      <w:r w:rsidRPr="00F44961">
        <w:rPr>
          <w:rFonts w:asciiTheme="majorHAnsi" w:hAnsiTheme="majorHAnsi"/>
          <w:b/>
        </w:rPr>
        <w:t>Note</w:t>
      </w:r>
      <w:r w:rsidRPr="00FE1091">
        <w:rPr>
          <w:rFonts w:asciiTheme="majorHAnsi" w:hAnsiTheme="majorHAnsi"/>
        </w:rPr>
        <w:t xml:space="preserve"> – If adding a default suffix to your username wouldn’t result in a valid email address,</w:t>
      </w:r>
      <w:r w:rsidR="004E0DF8" w:rsidRPr="00FE1091">
        <w:rPr>
          <w:rFonts w:asciiTheme="majorHAnsi" w:hAnsiTheme="majorHAnsi"/>
        </w:rPr>
        <w:t xml:space="preserve"> you can specify an address for each username within the user setting</w:t>
      </w:r>
      <w:r w:rsidR="006B57CD" w:rsidRPr="00FE1091">
        <w:rPr>
          <w:rFonts w:asciiTheme="majorHAnsi" w:hAnsiTheme="majorHAnsi"/>
        </w:rPr>
        <w:t>s</w:t>
      </w:r>
      <w:r w:rsidR="004E0DF8" w:rsidRPr="00FE1091">
        <w:rPr>
          <w:rFonts w:asciiTheme="majorHAnsi" w:hAnsiTheme="majorHAnsi"/>
        </w:rPr>
        <w:t>.</w:t>
      </w:r>
      <w:r w:rsidR="006B57CD" w:rsidRPr="00FE1091">
        <w:rPr>
          <w:rFonts w:asciiTheme="majorHAnsi" w:hAnsiTheme="majorHAnsi"/>
        </w:rPr>
        <w:t xml:space="preserve"> In that case just leave the suffix field blank.</w:t>
      </w:r>
    </w:p>
    <w:p w14:paraId="5F19699D" w14:textId="65496B7E" w:rsidR="004E0DF8" w:rsidRPr="00FE1091" w:rsidRDefault="0072456D" w:rsidP="00424B7A">
      <w:pPr>
        <w:pStyle w:val="ListParagraph"/>
        <w:numPr>
          <w:ilvl w:val="0"/>
          <w:numId w:val="6"/>
        </w:numPr>
        <w:rPr>
          <w:rFonts w:asciiTheme="majorHAnsi" w:hAnsiTheme="majorHAnsi"/>
        </w:rPr>
      </w:pPr>
      <w:r w:rsidRPr="00F44961">
        <w:rPr>
          <w:rFonts w:asciiTheme="majorHAnsi" w:hAnsiTheme="majorHAnsi"/>
        </w:rPr>
        <w:t>T</w:t>
      </w:r>
      <w:r w:rsidR="00662E27" w:rsidRPr="00FE1091">
        <w:rPr>
          <w:rFonts w:asciiTheme="majorHAnsi" w:hAnsiTheme="majorHAnsi"/>
        </w:rPr>
        <w:t xml:space="preserve">est </w:t>
      </w:r>
      <w:r w:rsidR="004E0DF8" w:rsidRPr="00FE1091">
        <w:rPr>
          <w:rFonts w:asciiTheme="majorHAnsi" w:hAnsiTheme="majorHAnsi"/>
        </w:rPr>
        <w:t>your SMTP server setting</w:t>
      </w:r>
      <w:r w:rsidRPr="00FE1091">
        <w:rPr>
          <w:rFonts w:asciiTheme="majorHAnsi" w:hAnsiTheme="majorHAnsi"/>
        </w:rPr>
        <w:t xml:space="preserve"> by</w:t>
      </w:r>
      <w:r w:rsidR="00662E27" w:rsidRPr="00FE1091">
        <w:rPr>
          <w:rFonts w:asciiTheme="majorHAnsi" w:hAnsiTheme="majorHAnsi"/>
        </w:rPr>
        <w:t xml:space="preserve"> check</w:t>
      </w:r>
      <w:r w:rsidRPr="00FE1091">
        <w:rPr>
          <w:rFonts w:asciiTheme="majorHAnsi" w:hAnsiTheme="majorHAnsi"/>
        </w:rPr>
        <w:t>ing</w:t>
      </w:r>
      <w:r w:rsidR="00662E27" w:rsidRPr="00FE1091">
        <w:rPr>
          <w:rFonts w:asciiTheme="majorHAnsi" w:hAnsiTheme="majorHAnsi"/>
        </w:rPr>
        <w:t xml:space="preserve"> the box for “Test configuration by sending test e-mail”.</w:t>
      </w:r>
      <w:r w:rsidR="004E0DF8" w:rsidRPr="00FE1091">
        <w:rPr>
          <w:rFonts w:asciiTheme="majorHAnsi" w:hAnsiTheme="majorHAnsi"/>
        </w:rPr>
        <w:t xml:space="preserve"> </w:t>
      </w:r>
    </w:p>
    <w:p w14:paraId="2C657B17" w14:textId="77777777" w:rsidR="004E0DF8" w:rsidRPr="00FE1091" w:rsidRDefault="004E0DF8" w:rsidP="00F44961">
      <w:pPr>
        <w:pStyle w:val="ListParagraph"/>
        <w:numPr>
          <w:ilvl w:val="1"/>
          <w:numId w:val="6"/>
        </w:numPr>
        <w:rPr>
          <w:rFonts w:asciiTheme="majorHAnsi" w:hAnsiTheme="majorHAnsi"/>
        </w:rPr>
      </w:pPr>
      <w:r w:rsidRPr="00FE1091">
        <w:rPr>
          <w:rFonts w:asciiTheme="majorHAnsi" w:hAnsiTheme="majorHAnsi"/>
        </w:rPr>
        <w:t>This will add a “Test E-Mail Recipient” field. Put your address in the field and click the “Test Configuration” button.</w:t>
      </w:r>
      <w:r w:rsidR="00CB7142" w:rsidRPr="00FE1091">
        <w:rPr>
          <w:rFonts w:asciiTheme="majorHAnsi" w:hAnsiTheme="majorHAnsi"/>
        </w:rPr>
        <w:t xml:space="preserve"> </w:t>
      </w:r>
    </w:p>
    <w:p w14:paraId="63916F34" w14:textId="185D85AD" w:rsidR="004E0DF8" w:rsidRPr="0036330A" w:rsidDel="004E0DF8" w:rsidRDefault="004E0DF8" w:rsidP="0036330A">
      <w:pPr>
        <w:pStyle w:val="ListParagraph"/>
        <w:numPr>
          <w:ilvl w:val="1"/>
          <w:numId w:val="6"/>
        </w:numPr>
        <w:rPr>
          <w:del w:id="28" w:author="Ryan Sparks" w:date="2017-05-02T14:13:00Z"/>
          <w:rFonts w:asciiTheme="majorHAnsi" w:hAnsiTheme="majorHAnsi"/>
        </w:rPr>
      </w:pPr>
      <w:r w:rsidRPr="00FE1091">
        <w:rPr>
          <w:rFonts w:asciiTheme="majorHAnsi" w:hAnsiTheme="majorHAnsi"/>
        </w:rPr>
        <w:t>Jenkins will tell you if it successfully contacted the server and, if successful, y</w:t>
      </w:r>
      <w:r w:rsidR="00CB7142" w:rsidRPr="00FE1091">
        <w:rPr>
          <w:rFonts w:asciiTheme="majorHAnsi" w:hAnsiTheme="majorHAnsi"/>
        </w:rPr>
        <w:t>ou should receive a simple email from Jenkins.</w:t>
      </w:r>
      <w:commentRangeStart w:id="29"/>
      <w:r w:rsidR="7245B812" w:rsidRPr="7245B812">
        <w:rPr>
          <w:rFonts w:asciiTheme="majorHAnsi" w:hAnsiTheme="majorHAnsi"/>
        </w:rPr>
        <w:t>Click Save</w:t>
      </w:r>
      <w:commentRangeEnd w:id="29"/>
      <w:r>
        <w:rPr>
          <w:rStyle w:val="CommentReference"/>
        </w:rPr>
        <w:commentReference w:id="29"/>
      </w:r>
      <w:r w:rsidR="7245B812" w:rsidRPr="7245B812">
        <w:rPr>
          <w:rFonts w:asciiTheme="majorHAnsi" w:hAnsiTheme="majorHAnsi"/>
        </w:rPr>
        <w:t>.</w:t>
      </w:r>
    </w:p>
    <w:p w14:paraId="700D70D7" w14:textId="32AE3311" w:rsidR="00424B7A" w:rsidRPr="00FE1091" w:rsidRDefault="00424B7A" w:rsidP="00424B7A">
      <w:pPr>
        <w:pStyle w:val="ListParagraph"/>
        <w:numPr>
          <w:ilvl w:val="0"/>
          <w:numId w:val="6"/>
        </w:numPr>
        <w:rPr>
          <w:rFonts w:asciiTheme="majorHAnsi" w:hAnsiTheme="majorHAnsi"/>
        </w:rPr>
      </w:pPr>
    </w:p>
    <w:p w14:paraId="7E79F2A0" w14:textId="77777777" w:rsidR="00DD6145" w:rsidRPr="00FE1091" w:rsidRDefault="5B357332" w:rsidP="00DD6145">
      <w:pPr>
        <w:pStyle w:val="Heading1"/>
      </w:pPr>
      <w:bookmarkStart w:id="30" w:name="_Toc482614924"/>
      <w:bookmarkStart w:id="31" w:name="_Toc482646838"/>
      <w:r w:rsidRPr="00FE1091">
        <w:t>LabVIEW CI Installation</w:t>
      </w:r>
      <w:bookmarkEnd w:id="30"/>
      <w:bookmarkEnd w:id="31"/>
    </w:p>
    <w:p w14:paraId="275DDDE3" w14:textId="77777777" w:rsidR="00DD6145" w:rsidRPr="00FE1091" w:rsidRDefault="00DD6145" w:rsidP="00DD6145">
      <w:pPr>
        <w:rPr>
          <w:rFonts w:asciiTheme="majorHAnsi" w:hAnsiTheme="majorHAnsi"/>
        </w:rPr>
      </w:pPr>
    </w:p>
    <w:p w14:paraId="628E2F7A" w14:textId="4E06090A" w:rsidR="008851F1" w:rsidRPr="00FE1091" w:rsidRDefault="0059187A" w:rsidP="008851F1">
      <w:pPr>
        <w:rPr>
          <w:rFonts w:asciiTheme="majorHAnsi" w:hAnsiTheme="majorHAnsi"/>
        </w:rPr>
      </w:pPr>
      <w:r w:rsidRPr="00FE1091">
        <w:rPr>
          <w:rFonts w:asciiTheme="majorHAnsi" w:hAnsiTheme="majorHAnsi"/>
        </w:rPr>
        <w:t xml:space="preserve">The </w:t>
      </w:r>
      <w:r w:rsidR="5B357332" w:rsidRPr="00FE1091">
        <w:rPr>
          <w:rFonts w:asciiTheme="majorHAnsi" w:hAnsiTheme="majorHAnsi"/>
        </w:rPr>
        <w:t>LabVIEW CI Web Service runs on the build service machine, and processes build step requests from Jenkins.</w:t>
      </w:r>
      <w:ins w:id="32" w:author="Ryan Sparks" w:date="2017-05-02T14:50:00Z">
        <w:r w:rsidR="008851F1" w:rsidRPr="00FE1091">
          <w:rPr>
            <w:rFonts w:asciiTheme="majorHAnsi" w:hAnsiTheme="majorHAnsi"/>
          </w:rPr>
          <w:t xml:space="preserve"> </w:t>
        </w:r>
      </w:ins>
      <w:del w:id="33" w:author="Ryan Sparks" w:date="2017-05-02T14:50:00Z">
        <w:r w:rsidR="5B357332" w:rsidRPr="00FE1091" w:rsidDel="008851F1">
          <w:rPr>
            <w:rFonts w:asciiTheme="majorHAnsi" w:hAnsiTheme="majorHAnsi"/>
          </w:rPr>
          <w:delText xml:space="preserve">  </w:delText>
        </w:r>
      </w:del>
      <w:r w:rsidR="008851F1" w:rsidRPr="00FE1091">
        <w:rPr>
          <w:rFonts w:asciiTheme="majorHAnsi" w:hAnsiTheme="majorHAnsi"/>
        </w:rPr>
        <w:t>Since Jenkins and the CI Web Service communicate via HTTP, you could place them on separate machines. This architecture can be advantageous if you need to build across multiple versions of LabVIEW and want to keep those versions separate, or if you want to have multiple build workers available. Jenkins also provides a layer for this type of</w:t>
      </w:r>
      <w:r w:rsidR="007E4114" w:rsidRPr="00FE1091">
        <w:rPr>
          <w:rFonts w:asciiTheme="majorHAnsi" w:hAnsiTheme="majorHAnsi"/>
        </w:rPr>
        <w:t xml:space="preserve"> distributed build</w:t>
      </w:r>
      <w:r w:rsidR="008851F1" w:rsidRPr="00FE1091">
        <w:rPr>
          <w:rFonts w:asciiTheme="majorHAnsi" w:hAnsiTheme="majorHAnsi"/>
        </w:rPr>
        <w:t xml:space="preserve"> functionality called </w:t>
      </w:r>
      <w:hyperlink r:id="rId16" w:history="1">
        <w:r w:rsidR="008851F1" w:rsidRPr="00FE1091">
          <w:rPr>
            <w:rStyle w:val="Hyperlink"/>
            <w:rFonts w:asciiTheme="majorHAnsi" w:hAnsiTheme="majorHAnsi"/>
          </w:rPr>
          <w:t>agents</w:t>
        </w:r>
      </w:hyperlink>
      <w:r w:rsidR="008851F1" w:rsidRPr="00FE1091">
        <w:rPr>
          <w:rFonts w:asciiTheme="majorHAnsi" w:hAnsiTheme="majorHAnsi"/>
        </w:rPr>
        <w:t>. For simplicity, we’ll set them up on the same machine.</w:t>
      </w:r>
    </w:p>
    <w:p w14:paraId="18FF43A7" w14:textId="77777777" w:rsidR="008851F1" w:rsidRPr="00FE1091" w:rsidRDefault="008851F1" w:rsidP="00DD6145">
      <w:pPr>
        <w:rPr>
          <w:rFonts w:asciiTheme="majorHAnsi" w:hAnsiTheme="majorHAnsi"/>
        </w:rPr>
      </w:pPr>
    </w:p>
    <w:p w14:paraId="6943C9B1" w14:textId="7119ACAE" w:rsidR="009E1F03" w:rsidRPr="00FE1091" w:rsidDel="008851F1" w:rsidRDefault="004D05A8" w:rsidP="00DD6145">
      <w:pPr>
        <w:rPr>
          <w:rFonts w:asciiTheme="majorHAnsi" w:hAnsiTheme="majorHAnsi"/>
        </w:rPr>
      </w:pPr>
      <w:r w:rsidRPr="00FE1091">
        <w:rPr>
          <w:rFonts w:asciiTheme="majorHAnsi" w:hAnsiTheme="majorHAnsi"/>
        </w:rPr>
        <w:t xml:space="preserve">The </w:t>
      </w:r>
      <w:r w:rsidR="007E4114" w:rsidRPr="00FE1091">
        <w:rPr>
          <w:rFonts w:asciiTheme="majorHAnsi" w:hAnsiTheme="majorHAnsi"/>
        </w:rPr>
        <w:t>CI Web S</w:t>
      </w:r>
      <w:r w:rsidRPr="00FE1091">
        <w:rPr>
          <w:rFonts w:asciiTheme="majorHAnsi" w:hAnsiTheme="majorHAnsi"/>
        </w:rPr>
        <w:t>ervice was built as an extensible framework</w:t>
      </w:r>
      <w:r w:rsidR="007E4114" w:rsidRPr="00FE1091">
        <w:rPr>
          <w:rFonts w:asciiTheme="majorHAnsi" w:hAnsiTheme="majorHAnsi"/>
        </w:rPr>
        <w:t>,</w:t>
      </w:r>
      <w:r w:rsidRPr="00FE1091">
        <w:rPr>
          <w:rFonts w:asciiTheme="majorHAnsi" w:hAnsiTheme="majorHAnsi"/>
        </w:rPr>
        <w:t xml:space="preserve"> and</w:t>
      </w:r>
      <w:r w:rsidR="5B357332" w:rsidRPr="00FE1091">
        <w:rPr>
          <w:rFonts w:asciiTheme="majorHAnsi" w:hAnsiTheme="majorHAnsi"/>
        </w:rPr>
        <w:t xml:space="preserve"> components are distributed as VI Packages.</w:t>
      </w:r>
    </w:p>
    <w:p w14:paraId="689D79BF" w14:textId="0099FEEE" w:rsidR="00DD6145" w:rsidRPr="00FE1091" w:rsidDel="008851F1" w:rsidRDefault="00DD6145" w:rsidP="00DD6145">
      <w:pPr>
        <w:rPr>
          <w:del w:id="34" w:author="Ryan Sparks" w:date="2017-05-02T14:50:00Z"/>
          <w:rFonts w:asciiTheme="majorHAnsi" w:hAnsiTheme="majorHAnsi"/>
        </w:rPr>
      </w:pPr>
    </w:p>
    <w:p w14:paraId="7C547B2F" w14:textId="77777777" w:rsidR="00402A8F" w:rsidRPr="00FE1091" w:rsidRDefault="5B357332" w:rsidP="00402A8F">
      <w:pPr>
        <w:pStyle w:val="Heading2"/>
      </w:pPr>
      <w:bookmarkStart w:id="35" w:name="_Toc482614925"/>
      <w:bookmarkStart w:id="36" w:name="_Toc482646839"/>
      <w:r w:rsidRPr="00FE1091">
        <w:t>Installing the LabVIEW CI Web Service</w:t>
      </w:r>
      <w:bookmarkEnd w:id="35"/>
      <w:bookmarkEnd w:id="36"/>
    </w:p>
    <w:p w14:paraId="5006C25E" w14:textId="77777777" w:rsidR="00402A8F" w:rsidRPr="00FE1091" w:rsidRDefault="00402A8F" w:rsidP="00402A8F">
      <w:pPr>
        <w:rPr>
          <w:rFonts w:asciiTheme="majorHAnsi" w:hAnsiTheme="majorHAnsi"/>
        </w:rPr>
      </w:pPr>
    </w:p>
    <w:p w14:paraId="551062AC" w14:textId="77777777" w:rsidR="00864790" w:rsidRPr="00FE1091" w:rsidRDefault="5B357332" w:rsidP="00DD6145">
      <w:pPr>
        <w:rPr>
          <w:rFonts w:asciiTheme="majorHAnsi" w:hAnsiTheme="majorHAnsi"/>
        </w:rPr>
      </w:pPr>
      <w:r w:rsidRPr="00FE1091">
        <w:rPr>
          <w:rFonts w:asciiTheme="majorHAnsi" w:hAnsiTheme="majorHAnsi"/>
          <w:b/>
          <w:bCs/>
        </w:rPr>
        <w:t>Before you begin:</w:t>
      </w:r>
      <w:r w:rsidRPr="00FE1091">
        <w:rPr>
          <w:rFonts w:asciiTheme="majorHAnsi" w:hAnsiTheme="majorHAnsi"/>
        </w:rPr>
        <w:t xml:space="preserve">  </w:t>
      </w:r>
    </w:p>
    <w:p w14:paraId="2E5B7993" w14:textId="270E4FD8" w:rsidR="00185242" w:rsidRPr="00FE1091" w:rsidRDefault="00867E80" w:rsidP="00BA37C0">
      <w:pPr>
        <w:jc w:val="both"/>
        <w:rPr>
          <w:rFonts w:asciiTheme="majorHAnsi" w:hAnsiTheme="majorHAnsi"/>
        </w:rPr>
      </w:pPr>
      <w:r>
        <w:rPr>
          <w:rFonts w:asciiTheme="majorHAnsi" w:hAnsiTheme="majorHAnsi"/>
        </w:rPr>
        <w:lastRenderedPageBreak/>
        <w:t>Windows</w:t>
      </w:r>
      <w:r w:rsidR="5B357332" w:rsidRPr="00FE1091">
        <w:rPr>
          <w:rFonts w:asciiTheme="majorHAnsi" w:hAnsiTheme="majorHAnsi"/>
        </w:rPr>
        <w:t xml:space="preserve"> security features can block the successful installation and building of your CI Server.  We strongly recommend that, prior to </w:t>
      </w:r>
      <w:r w:rsidR="00BA37C0" w:rsidRPr="00FE1091">
        <w:rPr>
          <w:rFonts w:asciiTheme="majorHAnsi" w:hAnsiTheme="majorHAnsi"/>
        </w:rPr>
        <w:t>installation</w:t>
      </w:r>
      <w:r w:rsidR="009876AD" w:rsidRPr="00FE1091">
        <w:rPr>
          <w:rFonts w:asciiTheme="majorHAnsi" w:hAnsiTheme="majorHAnsi"/>
        </w:rPr>
        <w:t>,</w:t>
      </w:r>
      <w:r w:rsidR="5B357332" w:rsidRPr="00FE1091">
        <w:rPr>
          <w:rFonts w:asciiTheme="majorHAnsi" w:hAnsiTheme="majorHAnsi"/>
        </w:rPr>
        <w:t xml:space="preserve"> you give yourself full rights to your &lt;applications folder&gt;\National Instruments folder.  </w:t>
      </w:r>
    </w:p>
    <w:p w14:paraId="72B62FA5" w14:textId="77777777" w:rsidR="00864790" w:rsidRPr="00FE1091" w:rsidRDefault="00864790" w:rsidP="00864790">
      <w:pPr>
        <w:rPr>
          <w:rFonts w:asciiTheme="majorHAnsi" w:hAnsiTheme="majorHAnsi"/>
        </w:rPr>
      </w:pPr>
    </w:p>
    <w:p w14:paraId="337DF452" w14:textId="37078F5A" w:rsidR="00864790" w:rsidRPr="00FE1091" w:rsidRDefault="5B357332" w:rsidP="00BA37C0">
      <w:pPr>
        <w:jc w:val="both"/>
        <w:rPr>
          <w:rFonts w:asciiTheme="majorHAnsi" w:hAnsiTheme="majorHAnsi"/>
        </w:rPr>
      </w:pPr>
      <w:r w:rsidRPr="00FE1091">
        <w:rPr>
          <w:rFonts w:asciiTheme="majorHAnsi" w:hAnsiTheme="majorHAnsi"/>
        </w:rPr>
        <w:t xml:space="preserve">Right-click &lt;applications folder&gt;\National Instruments folder, and select </w:t>
      </w:r>
      <w:r w:rsidRPr="00FE1091">
        <w:rPr>
          <w:rFonts w:asciiTheme="majorHAnsi" w:hAnsiTheme="majorHAnsi"/>
          <w:b/>
          <w:bCs/>
        </w:rPr>
        <w:t>Properties</w:t>
      </w:r>
      <w:r w:rsidRPr="00FE1091">
        <w:rPr>
          <w:rFonts w:asciiTheme="majorHAnsi" w:hAnsiTheme="majorHAnsi"/>
        </w:rPr>
        <w:t xml:space="preserve">. Under the </w:t>
      </w:r>
      <w:r w:rsidRPr="00FE1091">
        <w:rPr>
          <w:rFonts w:asciiTheme="majorHAnsi" w:hAnsiTheme="majorHAnsi"/>
          <w:b/>
          <w:bCs/>
        </w:rPr>
        <w:t>Security</w:t>
      </w:r>
      <w:r w:rsidRPr="00FE1091">
        <w:rPr>
          <w:rFonts w:asciiTheme="majorHAnsi" w:hAnsiTheme="majorHAnsi"/>
        </w:rPr>
        <w:t xml:space="preserve"> tab, you will be able to change each user’s permission to </w:t>
      </w:r>
      <w:r w:rsidRPr="00FE1091">
        <w:rPr>
          <w:rFonts w:asciiTheme="majorHAnsi" w:hAnsiTheme="majorHAnsi"/>
          <w:b/>
          <w:bCs/>
        </w:rPr>
        <w:t>Full Control</w:t>
      </w:r>
      <w:r w:rsidRPr="00FE1091">
        <w:rPr>
          <w:rFonts w:asciiTheme="majorHAnsi" w:hAnsiTheme="majorHAnsi"/>
        </w:rPr>
        <w:t xml:space="preserve">. Click </w:t>
      </w:r>
      <w:r w:rsidRPr="00FE1091">
        <w:rPr>
          <w:rFonts w:asciiTheme="majorHAnsi" w:hAnsiTheme="majorHAnsi"/>
          <w:b/>
          <w:bCs/>
        </w:rPr>
        <w:t>OK</w:t>
      </w:r>
      <w:r w:rsidRPr="00FE1091">
        <w:rPr>
          <w:rFonts w:asciiTheme="majorHAnsi" w:hAnsiTheme="majorHAnsi"/>
        </w:rPr>
        <w:t xml:space="preserve"> twice, and the security permissions will be properly set.</w:t>
      </w:r>
    </w:p>
    <w:p w14:paraId="45F34440" w14:textId="77777777" w:rsidR="00864790" w:rsidRPr="00FE1091" w:rsidRDefault="00864790" w:rsidP="00DD6145">
      <w:pPr>
        <w:rPr>
          <w:rFonts w:asciiTheme="majorHAnsi" w:hAnsiTheme="majorHAnsi"/>
        </w:rPr>
      </w:pPr>
    </w:p>
    <w:p w14:paraId="3A9F1C63" w14:textId="6F74A60B" w:rsidR="00AD0F64" w:rsidRPr="00FE1091" w:rsidRDefault="5B357332" w:rsidP="5B357332">
      <w:pPr>
        <w:rPr>
          <w:rFonts w:asciiTheme="majorHAnsi" w:hAnsiTheme="majorHAnsi"/>
          <w:b/>
          <w:bCs/>
        </w:rPr>
      </w:pPr>
      <w:r w:rsidRPr="00FE1091">
        <w:rPr>
          <w:rFonts w:asciiTheme="majorHAnsi" w:hAnsiTheme="majorHAnsi"/>
          <w:b/>
          <w:bCs/>
        </w:rPr>
        <w:t>Installation of CI Web Service:</w:t>
      </w:r>
    </w:p>
    <w:p w14:paraId="1644172E" w14:textId="77777777" w:rsidR="00AD0F64" w:rsidRPr="00FE1091" w:rsidRDefault="00AD0F64" w:rsidP="00AD0F64">
      <w:pPr>
        <w:rPr>
          <w:rFonts w:asciiTheme="majorHAnsi" w:hAnsiTheme="majorHAnsi"/>
        </w:rPr>
      </w:pPr>
    </w:p>
    <w:p w14:paraId="15C62556" w14:textId="609E01CF" w:rsidR="009E1F03" w:rsidRPr="00FE1091" w:rsidDel="00CD78B0" w:rsidRDefault="00CD78B0" w:rsidP="00AD0F64">
      <w:pPr>
        <w:pStyle w:val="ListParagraph"/>
        <w:numPr>
          <w:ilvl w:val="0"/>
          <w:numId w:val="26"/>
        </w:numPr>
        <w:rPr>
          <w:del w:id="37" w:author="Ryan Sparks" w:date="2017-05-15T11:48:00Z"/>
          <w:rFonts w:asciiTheme="majorHAnsi" w:hAnsiTheme="majorHAnsi"/>
        </w:rPr>
      </w:pPr>
      <w:r w:rsidRPr="00FE1091">
        <w:rPr>
          <w:rFonts w:asciiTheme="majorHAnsi" w:hAnsiTheme="majorHAnsi"/>
        </w:rPr>
        <w:t xml:space="preserve">Open VI Package Manager </w:t>
      </w:r>
      <w:r w:rsidR="1A606DD3" w:rsidRPr="1A606DD3">
        <w:rPr>
          <w:rFonts w:asciiTheme="majorHAnsi" w:hAnsiTheme="majorHAnsi"/>
        </w:rPr>
        <w:t xml:space="preserve">(as an administrator) </w:t>
      </w:r>
      <w:r w:rsidRPr="00FE1091">
        <w:rPr>
          <w:rFonts w:asciiTheme="majorHAnsi" w:hAnsiTheme="majorHAnsi"/>
        </w:rPr>
        <w:t>and install the following packages:</w:t>
      </w:r>
      <w:r w:rsidRPr="00FE1091" w:rsidDel="00CD78B0">
        <w:rPr>
          <w:rFonts w:asciiTheme="majorHAnsi" w:hAnsiTheme="majorHAnsi"/>
        </w:rPr>
        <w:t xml:space="preserve"> </w:t>
      </w:r>
    </w:p>
    <w:p w14:paraId="3F08D395" w14:textId="5644B4F8" w:rsidR="009E1F03" w:rsidRPr="00367F2C" w:rsidDel="00CD78B0" w:rsidRDefault="5B357332">
      <w:pPr>
        <w:pStyle w:val="ListParagraph"/>
        <w:numPr>
          <w:ilvl w:val="0"/>
          <w:numId w:val="26"/>
        </w:numPr>
        <w:rPr>
          <w:del w:id="38" w:author="Ryan Sparks" w:date="2017-05-02T14:58:00Z"/>
          <w:rFonts w:asciiTheme="majorHAnsi" w:hAnsiTheme="majorHAnsi"/>
        </w:rPr>
        <w:pPrChange w:id="39" w:author="Ryan Sparks" w:date="2017-05-15T21:25:00Z">
          <w:pPr>
            <w:pStyle w:val="ListParagraph"/>
            <w:numPr>
              <w:numId w:val="23"/>
            </w:numPr>
            <w:ind w:left="1080" w:hanging="360"/>
          </w:pPr>
        </w:pPrChange>
      </w:pPr>
      <w:del w:id="40" w:author="Ryan Sparks" w:date="2017-05-02T14:58:00Z">
        <w:r w:rsidRPr="00367F2C" w:rsidDel="00CD78B0">
          <w:rPr>
            <w:rFonts w:asciiTheme="majorHAnsi" w:hAnsiTheme="majorHAnsi"/>
          </w:rPr>
          <w:delText xml:space="preserve">Download and </w:delText>
        </w:r>
        <w:r w:rsidRPr="00FF2A0E" w:rsidDel="00CD78B0">
          <w:rPr>
            <w:rFonts w:asciiTheme="majorHAnsi" w:hAnsiTheme="majorHAnsi"/>
          </w:rPr>
          <w:delText xml:space="preserve">install the </w:delText>
        </w:r>
      </w:del>
      <w:del w:id="41" w:author="Ryan Sparks" w:date="2017-05-15T11:48:00Z">
        <w:r w:rsidRPr="00FF2A0E">
          <w:rPr>
            <w:rFonts w:asciiTheme="majorHAnsi" w:hAnsiTheme="majorHAnsi"/>
          </w:rPr>
          <w:delText>NI Launch Remote Actor</w:delText>
        </w:r>
      </w:del>
      <w:del w:id="42" w:author="Ryan Sparks" w:date="2017-05-02T14:58:00Z">
        <w:r w:rsidRPr="00FF2A0E" w:rsidDel="00CD78B0">
          <w:rPr>
            <w:rFonts w:asciiTheme="majorHAnsi" w:hAnsiTheme="majorHAnsi"/>
          </w:rPr>
          <w:delText xml:space="preserve"> package.  You can find it here:  </w:delText>
        </w:r>
        <w:r w:rsidR="00DB2120" w:rsidRPr="00FE1091" w:rsidDel="00CD78B0">
          <w:fldChar w:fldCharType="begin"/>
        </w:r>
        <w:r w:rsidR="00DB2120" w:rsidRPr="00FF2A0E" w:rsidDel="00CD78B0">
          <w:rPr>
            <w:rFonts w:asciiTheme="majorHAnsi" w:hAnsiTheme="majorHAnsi"/>
          </w:rPr>
          <w:delInstrText xml:space="preserve"> HYPERLINK "https://decibel.ni.com/content/message/46210" \h </w:delInstrText>
        </w:r>
        <w:r w:rsidR="00DB2120" w:rsidRPr="00FE1091" w:rsidDel="00CD78B0">
          <w:fldChar w:fldCharType="separate"/>
        </w:r>
        <w:r w:rsidRPr="00FE1091" w:rsidDel="00CD78B0">
          <w:rPr>
            <w:rStyle w:val="Hyperlink"/>
            <w:rFonts w:asciiTheme="majorHAnsi" w:hAnsiTheme="majorHAnsi"/>
          </w:rPr>
          <w:delText>https://decibel.ni.com/content/message/46210#46210</w:delText>
        </w:r>
        <w:r w:rsidR="00DB2120" w:rsidRPr="00FE1091" w:rsidDel="00CD78B0">
          <w:rPr>
            <w:rStyle w:val="Hyperlink"/>
            <w:rFonts w:asciiTheme="majorHAnsi" w:hAnsiTheme="majorHAnsi"/>
          </w:rPr>
          <w:fldChar w:fldCharType="end"/>
        </w:r>
      </w:del>
    </w:p>
    <w:p w14:paraId="0F4A525E" w14:textId="77777777" w:rsidR="00DC3D62" w:rsidRPr="00FE1091" w:rsidRDefault="00DC3D62">
      <w:pPr>
        <w:pStyle w:val="ListParagraph"/>
        <w:numPr>
          <w:ilvl w:val="0"/>
          <w:numId w:val="26"/>
        </w:numPr>
        <w:pPrChange w:id="43" w:author="Ryan Sparks" w:date="2017-05-02T14:58:00Z">
          <w:pPr/>
        </w:pPrChange>
      </w:pPr>
    </w:p>
    <w:p w14:paraId="1D258DBC" w14:textId="75CC1018" w:rsidR="009E1F03" w:rsidRPr="00FE1091" w:rsidRDefault="38F3BC0A" w:rsidP="00AD0F64">
      <w:pPr>
        <w:pStyle w:val="ListParagraph"/>
        <w:numPr>
          <w:ilvl w:val="0"/>
          <w:numId w:val="23"/>
        </w:numPr>
        <w:rPr>
          <w:rFonts w:asciiTheme="majorHAnsi" w:hAnsiTheme="majorHAnsi"/>
          <w:highlight w:val="yellow"/>
        </w:rPr>
      </w:pPr>
      <w:commentRangeStart w:id="44"/>
      <w:del w:id="45" w:author="Ryan Sparks" w:date="2017-05-02T14:59:00Z">
        <w:r w:rsidRPr="00FE1091" w:rsidDel="00CD78B0">
          <w:rPr>
            <w:rFonts w:asciiTheme="majorHAnsi" w:hAnsiTheme="majorHAnsi"/>
            <w:highlight w:val="yellow"/>
            <w:rPrChange w:id="46" w:author="Ryan Sparks" w:date="2017-05-02T15:00:00Z">
              <w:rPr/>
            </w:rPrChange>
          </w:rPr>
          <w:delText>Install the package ni_lib_labview_ci_server_source package.</w:delText>
        </w:r>
      </w:del>
      <w:commentRangeStart w:id="47"/>
      <w:commentRangeStart w:id="48"/>
      <w:commentRangeStart w:id="49"/>
      <w:commentRangeStart w:id="50"/>
      <w:ins w:id="51" w:author="Ryan Sparks" w:date="2017-05-02T14:59:00Z">
        <w:r w:rsidR="00CD78B0" w:rsidRPr="00FE1091">
          <w:rPr>
            <w:rFonts w:asciiTheme="majorHAnsi" w:hAnsiTheme="majorHAnsi"/>
            <w:highlight w:val="yellow"/>
            <w:rPrChange w:id="52" w:author="Ryan Sparks" w:date="2017-05-02T15:00:00Z">
              <w:rPr/>
            </w:rPrChange>
          </w:rPr>
          <w:t>NI CI Server Source</w:t>
        </w:r>
      </w:ins>
      <w:commentRangeEnd w:id="44"/>
      <w:ins w:id="53" w:author="Ryan Sparks" w:date="2017-05-02T15:00:00Z">
        <w:r w:rsidR="00CD78B0" w:rsidRPr="00FE1091">
          <w:rPr>
            <w:rStyle w:val="CommentReference"/>
            <w:rFonts w:asciiTheme="majorHAnsi" w:hAnsiTheme="majorHAnsi"/>
            <w:highlight w:val="yellow"/>
            <w:rPrChange w:id="54" w:author="Ryan Sparks" w:date="2017-05-02T15:00:00Z">
              <w:rPr>
                <w:rStyle w:val="CommentReference"/>
              </w:rPr>
            </w:rPrChange>
          </w:rPr>
          <w:commentReference w:id="44"/>
        </w:r>
      </w:ins>
      <w:commentRangeEnd w:id="47"/>
      <w:r>
        <w:rPr>
          <w:rStyle w:val="CommentReference"/>
        </w:rPr>
        <w:commentReference w:id="47"/>
      </w:r>
      <w:commentRangeEnd w:id="48"/>
      <w:r>
        <w:rPr>
          <w:rStyle w:val="CommentReference"/>
        </w:rPr>
        <w:commentReference w:id="48"/>
      </w:r>
      <w:commentRangeEnd w:id="49"/>
      <w:r w:rsidR="00FF2A0E">
        <w:rPr>
          <w:rStyle w:val="CommentReference"/>
        </w:rPr>
        <w:commentReference w:id="49"/>
      </w:r>
      <w:commentRangeEnd w:id="50"/>
      <w:r w:rsidR="002B2AC6">
        <w:rPr>
          <w:rStyle w:val="CommentReference"/>
        </w:rPr>
        <w:commentReference w:id="50"/>
      </w:r>
    </w:p>
    <w:p w14:paraId="44BB2F67" w14:textId="77777777" w:rsidR="009E1F03" w:rsidRPr="00FE1091" w:rsidRDefault="009E1F03" w:rsidP="00DD6145">
      <w:pPr>
        <w:rPr>
          <w:rFonts w:asciiTheme="majorHAnsi" w:hAnsiTheme="majorHAnsi"/>
        </w:rPr>
      </w:pPr>
    </w:p>
    <w:p w14:paraId="5C164E8B" w14:textId="562CAD30" w:rsidR="009E1F03" w:rsidRPr="00FE1091" w:rsidRDefault="50886ADC" w:rsidP="00AD0F64">
      <w:pPr>
        <w:pStyle w:val="ListParagraph"/>
        <w:numPr>
          <w:ilvl w:val="0"/>
          <w:numId w:val="26"/>
        </w:numPr>
        <w:rPr>
          <w:rFonts w:asciiTheme="majorHAnsi" w:hAnsiTheme="majorHAnsi"/>
        </w:rPr>
      </w:pPr>
      <w:r w:rsidRPr="00FE1091">
        <w:rPr>
          <w:rFonts w:asciiTheme="majorHAnsi" w:hAnsiTheme="majorHAnsi"/>
        </w:rPr>
        <w:t>Once installed, navigate to the installation folder: &lt;applications folder&gt;\National Instruments\LabVIEW Continuous Integration\</w:t>
      </w:r>
      <w:del w:id="55" w:author="Ryan Sparks" w:date="2017-05-02T15:18:00Z">
        <w:r w:rsidRPr="00FE1091" w:rsidDel="00DB2120">
          <w:rPr>
            <w:rFonts w:asciiTheme="majorHAnsi" w:hAnsiTheme="majorHAnsi"/>
          </w:rPr>
          <w:delText xml:space="preserve"> t</w:delText>
        </w:r>
      </w:del>
      <w:del w:id="56" w:author="Ryan Sparks" w:date="2017-05-15T11:51:00Z">
        <w:r w:rsidRPr="00FE1091">
          <w:rPr>
            <w:rFonts w:asciiTheme="majorHAnsi" w:hAnsiTheme="majorHAnsi"/>
          </w:rPr>
          <w:delText xml:space="preserve">he </w:delText>
        </w:r>
      </w:del>
      <w:r w:rsidRPr="00FE1091">
        <w:rPr>
          <w:rFonts w:asciiTheme="majorHAnsi" w:hAnsiTheme="majorHAnsi"/>
        </w:rPr>
        <w:t>Server Source\LabVIEW CI Service</w:t>
      </w:r>
    </w:p>
    <w:p w14:paraId="5ED01950" w14:textId="77777777" w:rsidR="009E1F03" w:rsidRPr="00FE1091" w:rsidRDefault="009E1F03" w:rsidP="00DD6145">
      <w:pPr>
        <w:rPr>
          <w:rFonts w:asciiTheme="majorHAnsi" w:hAnsiTheme="majorHAnsi"/>
        </w:rPr>
      </w:pPr>
    </w:p>
    <w:p w14:paraId="706804B3" w14:textId="00FBC335" w:rsidR="009E1F03" w:rsidRPr="00FE1091" w:rsidRDefault="38F3BC0A" w:rsidP="00AD0F64">
      <w:pPr>
        <w:pStyle w:val="ListParagraph"/>
        <w:numPr>
          <w:ilvl w:val="0"/>
          <w:numId w:val="26"/>
        </w:numPr>
        <w:rPr>
          <w:rFonts w:asciiTheme="majorHAnsi" w:hAnsiTheme="majorHAnsi"/>
        </w:rPr>
      </w:pPr>
      <w:r w:rsidRPr="00FE1091">
        <w:rPr>
          <w:rFonts w:asciiTheme="majorHAnsi" w:hAnsiTheme="majorHAnsi"/>
        </w:rPr>
        <w:t xml:space="preserve">Open LabVIEW </w:t>
      </w:r>
      <w:r w:rsidR="1A606DD3" w:rsidRPr="1A606DD3">
        <w:rPr>
          <w:rFonts w:asciiTheme="majorHAnsi" w:hAnsiTheme="majorHAnsi"/>
        </w:rPr>
        <w:t xml:space="preserve">as an administrator and open LabVIEW </w:t>
      </w:r>
      <w:r w:rsidRPr="00FE1091">
        <w:rPr>
          <w:rFonts w:asciiTheme="majorHAnsi" w:hAnsiTheme="majorHAnsi"/>
        </w:rPr>
        <w:t>CI Service.lvproj.</w:t>
      </w:r>
    </w:p>
    <w:p w14:paraId="618943C8" w14:textId="77777777" w:rsidR="007B1357" w:rsidRPr="00FE1091" w:rsidRDefault="007B1357" w:rsidP="00DD6145">
      <w:pPr>
        <w:rPr>
          <w:rFonts w:asciiTheme="majorHAnsi" w:hAnsiTheme="majorHAnsi"/>
        </w:rPr>
      </w:pPr>
    </w:p>
    <w:p w14:paraId="4DB2B851" w14:textId="2CDEF618" w:rsidR="00763445" w:rsidRPr="00FE1091" w:rsidRDefault="5B357332" w:rsidP="00BA37C0">
      <w:pPr>
        <w:pStyle w:val="ListParagraph"/>
        <w:numPr>
          <w:ilvl w:val="0"/>
          <w:numId w:val="26"/>
        </w:numPr>
        <w:jc w:val="both"/>
        <w:rPr>
          <w:rFonts w:asciiTheme="majorHAnsi" w:hAnsiTheme="majorHAnsi"/>
        </w:rPr>
      </w:pPr>
      <w:r w:rsidRPr="00FE1091">
        <w:rPr>
          <w:rFonts w:asciiTheme="majorHAnsi" w:hAnsiTheme="majorHAnsi"/>
        </w:rPr>
        <w:t>Open and run Build Server.vi.  This VI builds the various components of the CI Server. Build Server.vi will automatically launch the installer for the CI Web Service.  Follow the instructions in the installer</w:t>
      </w:r>
      <w:r w:rsidR="6BFD5D6B" w:rsidRPr="6BFD5D6B">
        <w:rPr>
          <w:rFonts w:asciiTheme="majorHAnsi" w:hAnsiTheme="majorHAnsi"/>
        </w:rPr>
        <w:t>.</w:t>
      </w:r>
    </w:p>
    <w:p w14:paraId="5C55D018" w14:textId="77777777" w:rsidR="00763445" w:rsidRPr="00FE1091" w:rsidRDefault="00763445" w:rsidP="00DD6145">
      <w:pPr>
        <w:rPr>
          <w:rFonts w:asciiTheme="majorHAnsi" w:hAnsiTheme="majorHAnsi"/>
        </w:rPr>
      </w:pPr>
    </w:p>
    <w:p w14:paraId="631D0C4C" w14:textId="18E22AC4" w:rsidR="00763445" w:rsidRPr="00FE1091" w:rsidRDefault="001112A4" w:rsidP="009A263B">
      <w:pPr>
        <w:pStyle w:val="ListParagraph"/>
        <w:numPr>
          <w:ilvl w:val="0"/>
          <w:numId w:val="26"/>
        </w:numPr>
        <w:rPr>
          <w:rFonts w:asciiTheme="majorHAnsi" w:hAnsiTheme="majorHAnsi"/>
        </w:rPr>
      </w:pPr>
      <w:r>
        <w:rPr>
          <w:rFonts w:asciiTheme="majorHAnsi" w:hAnsiTheme="majorHAnsi"/>
        </w:rPr>
        <w:t>After installing</w:t>
      </w:r>
      <w:r w:rsidR="5B357332" w:rsidRPr="00FE1091">
        <w:rPr>
          <w:rFonts w:asciiTheme="majorHAnsi" w:hAnsiTheme="majorHAnsi"/>
        </w:rPr>
        <w:t xml:space="preserve"> web service, you will be presented with a setup dialog, as shown.</w:t>
      </w:r>
      <w:r w:rsidR="6BFD5D6B" w:rsidRPr="6BFD5D6B">
        <w:rPr>
          <w:rFonts w:asciiTheme="majorHAnsi" w:hAnsiTheme="majorHAnsi"/>
        </w:rPr>
        <w:t xml:space="preserve">  </w:t>
      </w:r>
    </w:p>
    <w:p w14:paraId="6C6DA8CE" w14:textId="77777777" w:rsidR="00763445" w:rsidRPr="00FE1091" w:rsidRDefault="00763445" w:rsidP="00DD6145">
      <w:pPr>
        <w:rPr>
          <w:rFonts w:asciiTheme="majorHAnsi" w:hAnsiTheme="majorHAnsi"/>
        </w:rPr>
      </w:pPr>
    </w:p>
    <w:p w14:paraId="45F1E7F0" w14:textId="2D34AE85" w:rsidR="00763445" w:rsidRPr="00FE1091" w:rsidRDefault="00772D26" w:rsidP="009A263B">
      <w:pPr>
        <w:jc w:val="center"/>
        <w:rPr>
          <w:rFonts w:asciiTheme="majorHAnsi" w:hAnsiTheme="majorHAnsi"/>
        </w:rPr>
      </w:pPr>
      <w:r>
        <w:rPr>
          <w:rFonts w:asciiTheme="majorHAnsi" w:hAnsiTheme="majorHAnsi"/>
          <w:noProof/>
        </w:rPr>
        <w:lastRenderedPageBreak/>
        <w:drawing>
          <wp:inline distT="0" distB="0" distL="0" distR="0" wp14:anchorId="51B56598" wp14:editId="5918020D">
            <wp:extent cx="3819525" cy="4152900"/>
            <wp:effectExtent l="0" t="0" r="9525" b="0"/>
            <wp:docPr id="1" name="Picture 1" descr="C:\Users\rkarami\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karami\Desktop\Captur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4152900"/>
                    </a:xfrm>
                    <a:prstGeom prst="rect">
                      <a:avLst/>
                    </a:prstGeom>
                    <a:noFill/>
                    <a:ln>
                      <a:noFill/>
                    </a:ln>
                  </pic:spPr>
                </pic:pic>
              </a:graphicData>
            </a:graphic>
          </wp:inline>
        </w:drawing>
      </w:r>
    </w:p>
    <w:p w14:paraId="161B2C49" w14:textId="4E742498" w:rsidR="00763445" w:rsidRDefault="00763445" w:rsidP="00DD6145">
      <w:pPr>
        <w:rPr>
          <w:rFonts w:asciiTheme="majorHAnsi" w:hAnsiTheme="majorHAnsi"/>
        </w:rPr>
      </w:pPr>
    </w:p>
    <w:p w14:paraId="0AA93D11" w14:textId="2357DFA3" w:rsidR="00C64BEF" w:rsidRDefault="00C64BEF" w:rsidP="00772D26">
      <w:pPr>
        <w:ind w:left="720"/>
        <w:rPr>
          <w:rFonts w:asciiTheme="majorHAnsi" w:hAnsiTheme="majorHAnsi"/>
          <w:b/>
        </w:rPr>
      </w:pPr>
      <w:ins w:id="57" w:author="Ryan Sparks" w:date="2017-05-15T12:08:00Z">
        <w:r>
          <w:rPr>
            <w:rFonts w:asciiTheme="majorHAnsi" w:hAnsiTheme="majorHAnsi"/>
            <w:b/>
          </w:rPr>
          <w:t xml:space="preserve">Note: </w:t>
        </w:r>
        <w:r>
          <w:rPr>
            <w:rFonts w:asciiTheme="majorHAnsi" w:hAnsiTheme="majorHAnsi"/>
          </w:rPr>
          <w:t>The service may default your LabVIEW path to 2014. If using a newer version, ensure the path matches your current version.</w:t>
        </w:r>
      </w:ins>
    </w:p>
    <w:p w14:paraId="58ACBCED" w14:textId="0A90B8F4" w:rsidR="00772D26" w:rsidRPr="00FE1091" w:rsidRDefault="00772D26" w:rsidP="00772D26">
      <w:pPr>
        <w:ind w:left="720"/>
        <w:rPr>
          <w:rFonts w:asciiTheme="majorHAnsi" w:hAnsiTheme="majorHAnsi"/>
        </w:rPr>
      </w:pPr>
      <w:commentRangeStart w:id="58"/>
      <w:r w:rsidRPr="00772D26">
        <w:rPr>
          <w:rFonts w:asciiTheme="majorHAnsi" w:hAnsiTheme="majorHAnsi"/>
          <w:b/>
        </w:rPr>
        <w:t>Note:</w:t>
      </w:r>
      <w:r>
        <w:rPr>
          <w:rFonts w:asciiTheme="majorHAnsi" w:hAnsiTheme="majorHAnsi"/>
        </w:rPr>
        <w:t xml:space="preserve"> The default location for “The Hold Jobber in Memory.vi” is shown in the dialog. Confirm that this is the location on your computer as well. </w:t>
      </w:r>
      <w:commentRangeEnd w:id="58"/>
      <w:r w:rsidR="002B2AC6">
        <w:rPr>
          <w:rStyle w:val="CommentReference"/>
        </w:rPr>
        <w:commentReference w:id="58"/>
      </w:r>
    </w:p>
    <w:p w14:paraId="37E31C3C" w14:textId="105ED664" w:rsidR="00763445" w:rsidRPr="00FE1091" w:rsidRDefault="38F3BC0A" w:rsidP="00FA130B">
      <w:pPr>
        <w:pStyle w:val="ListParagraph"/>
        <w:numPr>
          <w:ilvl w:val="0"/>
          <w:numId w:val="26"/>
        </w:numPr>
        <w:rPr>
          <w:rFonts w:asciiTheme="majorHAnsi" w:hAnsiTheme="majorHAnsi"/>
        </w:rPr>
      </w:pPr>
      <w:r w:rsidRPr="00FE1091">
        <w:rPr>
          <w:rFonts w:asciiTheme="majorHAnsi" w:hAnsiTheme="majorHAnsi"/>
        </w:rPr>
        <w:t>You should have an icon on your desktop for the LabVIEW CI Web Service.  Launch the service.  Depending on your security configuration, you may need to launch the service as an administrator.</w:t>
      </w:r>
    </w:p>
    <w:p w14:paraId="0ECE7A07" w14:textId="6614C273" w:rsidR="004F1719" w:rsidRPr="00FE1091" w:rsidRDefault="00867E80" w:rsidP="38F3BC0A">
      <w:pPr>
        <w:pStyle w:val="ListParagraph"/>
        <w:numPr>
          <w:ilvl w:val="0"/>
          <w:numId w:val="26"/>
        </w:numPr>
        <w:rPr>
          <w:rFonts w:asciiTheme="majorHAnsi" w:hAnsiTheme="majorHAnsi"/>
        </w:rPr>
      </w:pPr>
      <w:r>
        <w:rPr>
          <w:rFonts w:asciiTheme="majorHAnsi" w:hAnsiTheme="majorHAnsi"/>
        </w:rPr>
        <w:t>Restart Jenkins</w:t>
      </w:r>
      <w:r w:rsidR="38F3BC0A" w:rsidRPr="00FE1091">
        <w:rPr>
          <w:rFonts w:asciiTheme="majorHAnsi" w:hAnsiTheme="majorHAnsi"/>
        </w:rPr>
        <w:t>.</w:t>
      </w:r>
    </w:p>
    <w:p w14:paraId="2DB06940" w14:textId="3C5ED622" w:rsidR="00FD5DAB" w:rsidRDefault="00FD5DAB" w:rsidP="00DD6145">
      <w:pPr>
        <w:rPr>
          <w:rFonts w:asciiTheme="majorHAnsi" w:hAnsiTheme="majorHAnsi"/>
        </w:rPr>
      </w:pPr>
    </w:p>
    <w:p w14:paraId="241E603D" w14:textId="77777777" w:rsidR="000716EE" w:rsidRDefault="000716EE" w:rsidP="00DD6145">
      <w:pPr>
        <w:rPr>
          <w:rFonts w:asciiTheme="majorHAnsi" w:hAnsiTheme="majorHAnsi"/>
        </w:rPr>
      </w:pPr>
    </w:p>
    <w:p w14:paraId="286BA173" w14:textId="41A13864" w:rsidR="000716EE" w:rsidRPr="00FE1091" w:rsidRDefault="001D6642" w:rsidP="00DD6145">
      <w:pPr>
        <w:rPr>
          <w:rFonts w:asciiTheme="majorHAnsi" w:hAnsiTheme="majorHAnsi"/>
        </w:rPr>
      </w:pPr>
      <w:r>
        <w:rPr>
          <w:rStyle w:val="CommentReference"/>
        </w:rPr>
        <w:commentReference w:id="59"/>
      </w:r>
      <w:commentRangeStart w:id="60"/>
      <w:ins w:id="61" w:author="Ryan Sparks" w:date="2017-05-15T12:23:00Z">
        <w:r>
          <w:rPr>
            <w:rFonts w:asciiTheme="majorHAnsi" w:hAnsiTheme="majorHAnsi"/>
          </w:rPr>
          <w:t>Need more content on simple job call to server!</w:t>
        </w:r>
      </w:ins>
      <w:commentRangeEnd w:id="60"/>
      <w:r>
        <w:rPr>
          <w:rStyle w:val="CommentReference"/>
        </w:rPr>
        <w:commentReference w:id="60"/>
      </w:r>
    </w:p>
    <w:p w14:paraId="1946DBE2" w14:textId="02086B80" w:rsidR="009876AD" w:rsidRPr="00FE1091" w:rsidRDefault="47BAA1B7" w:rsidP="009876AD">
      <w:pPr>
        <w:pStyle w:val="Heading1"/>
      </w:pPr>
      <w:bookmarkStart w:id="62" w:name="_Toc482614926"/>
      <w:bookmarkStart w:id="63" w:name="_Toc482646840"/>
      <w:r w:rsidRPr="00FE1091">
        <w:t>Pipeline</w:t>
      </w:r>
      <w:bookmarkEnd w:id="62"/>
      <w:bookmarkEnd w:id="63"/>
    </w:p>
    <w:p w14:paraId="2C061132" w14:textId="796E3F51" w:rsidR="47BAA1B7" w:rsidRPr="00DA284E" w:rsidRDefault="47BAA1B7" w:rsidP="47BAA1B7">
      <w:pPr>
        <w:rPr>
          <w:rFonts w:asciiTheme="majorHAnsi" w:hAnsiTheme="majorHAnsi"/>
        </w:rPr>
      </w:pPr>
    </w:p>
    <w:p w14:paraId="7173DFB3" w14:textId="12246016" w:rsidR="003F53B0" w:rsidRPr="00390B72" w:rsidRDefault="00DA284E" w:rsidP="00390B72">
      <w:pPr>
        <w:jc w:val="both"/>
        <w:rPr>
          <w:rFonts w:asciiTheme="majorHAnsi" w:hAnsiTheme="majorHAnsi"/>
        </w:rPr>
      </w:pPr>
      <w:r w:rsidRPr="00390B72">
        <w:rPr>
          <w:rFonts w:asciiTheme="majorHAnsi" w:hAnsiTheme="majorHAnsi"/>
        </w:rPr>
        <w:t xml:space="preserve">A </w:t>
      </w:r>
      <w:r w:rsidR="47BAA1B7" w:rsidRPr="00390B72">
        <w:rPr>
          <w:rFonts w:asciiTheme="majorHAnsi" w:hAnsiTheme="majorHAnsi"/>
        </w:rPr>
        <w:t xml:space="preserve">Jenkins Pipeline is a suite of </w:t>
      </w:r>
      <w:r w:rsidR="00BA37C0" w:rsidRPr="00390B72">
        <w:rPr>
          <w:rFonts w:asciiTheme="majorHAnsi" w:hAnsiTheme="majorHAnsi"/>
        </w:rPr>
        <w:t>plugins, which</w:t>
      </w:r>
      <w:r w:rsidR="47BAA1B7" w:rsidRPr="00390B72">
        <w:rPr>
          <w:rFonts w:asciiTheme="majorHAnsi" w:hAnsiTheme="majorHAnsi"/>
        </w:rPr>
        <w:t xml:space="preserve"> supports implementing and integrating </w:t>
      </w:r>
      <w:commentRangeStart w:id="64"/>
      <w:r w:rsidR="47BAA1B7" w:rsidRPr="00390B72">
        <w:rPr>
          <w:rFonts w:asciiTheme="majorHAnsi" w:hAnsiTheme="majorHAnsi"/>
        </w:rPr>
        <w:t>continuous delivery pipelines into Jenkins.</w:t>
      </w:r>
      <w:r w:rsidR="00D041B8" w:rsidRPr="00390B72">
        <w:rPr>
          <w:rFonts w:asciiTheme="majorHAnsi" w:hAnsiTheme="majorHAnsi"/>
        </w:rPr>
        <w:t xml:space="preserve"> </w:t>
      </w:r>
      <w:r w:rsidR="003F53B0" w:rsidRPr="00390B72">
        <w:rPr>
          <w:rFonts w:asciiTheme="majorHAnsi" w:hAnsiTheme="majorHAnsi"/>
          <w:color w:val="292B2C"/>
        </w:rPr>
        <w:t xml:space="preserve">The default interaction model with Jenkins, historically, has been </w:t>
      </w:r>
      <w:commentRangeStart w:id="65"/>
      <w:r w:rsidR="003F53B0" w:rsidRPr="00390B72">
        <w:rPr>
          <w:rFonts w:asciiTheme="majorHAnsi" w:hAnsiTheme="majorHAnsi"/>
          <w:color w:val="292B2C"/>
        </w:rPr>
        <w:t xml:space="preserve">very </w:t>
      </w:r>
      <w:commentRangeEnd w:id="65"/>
      <w:r>
        <w:rPr>
          <w:rStyle w:val="CommentReference"/>
        </w:rPr>
        <w:commentReference w:id="65"/>
      </w:r>
      <w:r w:rsidR="003F53B0" w:rsidRPr="00390B72">
        <w:rPr>
          <w:rFonts w:asciiTheme="majorHAnsi" w:hAnsiTheme="majorHAnsi"/>
          <w:color w:val="292B2C"/>
        </w:rPr>
        <w:t xml:space="preserve">web UI driven, requiring users to manually create jobs, then manually fill in the details through a web browser. This requires additional effort to create and manage jobs to test and build multiple projects, it also keeps the configuration of a job </w:t>
      </w:r>
      <w:r w:rsidR="003F53B0" w:rsidRPr="00390B72">
        <w:rPr>
          <w:rFonts w:asciiTheme="majorHAnsi" w:hAnsiTheme="majorHAnsi"/>
          <w:color w:val="292B2C"/>
        </w:rPr>
        <w:lastRenderedPageBreak/>
        <w:t>to build/test/deploy separate from the actual code being built/tested/deployed. This prevents users from applying their existing CI/CD best practices to the job configurations themselves.</w:t>
      </w:r>
      <w:r w:rsidR="004016A0" w:rsidRPr="00390B72">
        <w:rPr>
          <w:rFonts w:asciiTheme="majorHAnsi" w:hAnsiTheme="majorHAnsi"/>
          <w:color w:val="292B2C"/>
        </w:rPr>
        <w:t xml:space="preserve"> </w:t>
      </w:r>
      <w:r w:rsidR="7245B812" w:rsidRPr="7245B812">
        <w:rPr>
          <w:rFonts w:asciiTheme="majorHAnsi" w:hAnsiTheme="majorHAnsi"/>
          <w:color w:val="292B2C"/>
        </w:rPr>
        <w:t>With the introduction of the</w:t>
      </w:r>
      <w:r w:rsidR="7245B812" w:rsidRPr="7245B812">
        <w:rPr>
          <w:rStyle w:val="apple-converted-space"/>
          <w:rFonts w:asciiTheme="majorHAnsi" w:hAnsiTheme="majorHAnsi"/>
          <w:color w:val="292B2C"/>
        </w:rPr>
        <w:t> </w:t>
      </w:r>
      <w:hyperlink r:id="rId18">
        <w:r w:rsidR="7245B812" w:rsidRPr="7245B812">
          <w:rPr>
            <w:rStyle w:val="Hyperlink"/>
            <w:rFonts w:asciiTheme="majorHAnsi" w:hAnsiTheme="majorHAnsi"/>
            <w:color w:val="006699"/>
          </w:rPr>
          <w:t>Pipeline plugin</w:t>
        </w:r>
      </w:hyperlink>
      <w:r w:rsidR="003F53B0" w:rsidRPr="00390B72">
        <w:rPr>
          <w:rFonts w:asciiTheme="majorHAnsi" w:hAnsiTheme="majorHAnsi"/>
          <w:color w:val="292B2C"/>
        </w:rPr>
        <w:t xml:space="preserve">, users </w:t>
      </w:r>
      <w:commentRangeStart w:id="66"/>
      <w:r w:rsidR="003F53B0" w:rsidRPr="00390B72">
        <w:rPr>
          <w:rFonts w:asciiTheme="majorHAnsi" w:hAnsiTheme="majorHAnsi"/>
          <w:color w:val="292B2C"/>
        </w:rPr>
        <w:t>now can</w:t>
      </w:r>
      <w:commentRangeEnd w:id="66"/>
      <w:r>
        <w:rPr>
          <w:rStyle w:val="CommentReference"/>
        </w:rPr>
        <w:commentReference w:id="66"/>
      </w:r>
      <w:r w:rsidR="003F53B0" w:rsidRPr="00390B72">
        <w:rPr>
          <w:rFonts w:asciiTheme="majorHAnsi" w:hAnsiTheme="majorHAnsi"/>
          <w:color w:val="292B2C"/>
        </w:rPr>
        <w:t xml:space="preserve"> implement a project’s entire build/test/deploy pipeline in a</w:t>
      </w:r>
      <w:r w:rsidR="003F53B0" w:rsidRPr="00390B72">
        <w:rPr>
          <w:rStyle w:val="apple-converted-space"/>
          <w:rFonts w:asciiTheme="majorHAnsi" w:hAnsiTheme="majorHAnsi"/>
          <w:color w:val="292B2C"/>
        </w:rPr>
        <w:t> </w:t>
      </w:r>
      <w:commentRangeStart w:id="67"/>
      <w:r w:rsidR="003F53B0" w:rsidRPr="001E7D72">
        <w:rPr>
          <w:rFonts w:asciiTheme="majorHAnsi" w:hAnsiTheme="majorHAnsi"/>
        </w:rPr>
        <w:t>Jenkinsfile</w:t>
      </w:r>
      <w:r w:rsidR="003F53B0" w:rsidRPr="00390B72">
        <w:rPr>
          <w:rStyle w:val="apple-converted-space"/>
          <w:rFonts w:asciiTheme="majorHAnsi" w:hAnsiTheme="majorHAnsi"/>
          <w:color w:val="292B2C"/>
        </w:rPr>
        <w:t> </w:t>
      </w:r>
      <w:commentRangeEnd w:id="67"/>
      <w:r>
        <w:rPr>
          <w:rStyle w:val="CommentReference"/>
        </w:rPr>
        <w:commentReference w:id="67"/>
      </w:r>
      <w:r w:rsidR="003F53B0" w:rsidRPr="00390B72">
        <w:rPr>
          <w:rFonts w:asciiTheme="majorHAnsi" w:hAnsiTheme="majorHAnsi"/>
          <w:color w:val="292B2C"/>
        </w:rPr>
        <w:t>and store that alongside their code, treating their pipeline as another piece of code checked into source control.</w:t>
      </w:r>
      <w:r w:rsidR="00390B72" w:rsidRPr="00390B72">
        <w:rPr>
          <w:rFonts w:asciiTheme="majorHAnsi" w:hAnsiTheme="majorHAnsi"/>
        </w:rPr>
        <w:t xml:space="preserve"> The plugin contains features such as:</w:t>
      </w:r>
    </w:p>
    <w:p w14:paraId="078FD358" w14:textId="77777777" w:rsidR="00390B72" w:rsidRPr="00390B72" w:rsidRDefault="00390B72" w:rsidP="00390B72">
      <w:pPr>
        <w:jc w:val="both"/>
        <w:rPr>
          <w:rFonts w:asciiTheme="majorHAnsi" w:hAnsiTheme="majorHAnsi"/>
          <w:color w:val="292B2C"/>
        </w:rPr>
      </w:pPr>
    </w:p>
    <w:p w14:paraId="0559C599" w14:textId="6ED2583E" w:rsidR="003F53B0" w:rsidRPr="00390B72" w:rsidRDefault="001112A4" w:rsidP="7245B812">
      <w:pPr>
        <w:pStyle w:val="NormalWeb"/>
        <w:numPr>
          <w:ilvl w:val="0"/>
          <w:numId w:val="36"/>
        </w:numPr>
        <w:shd w:val="clear" w:color="auto" w:fill="FFFFFF" w:themeFill="background1"/>
        <w:spacing w:before="0" w:beforeAutospacing="0" w:after="0" w:afterAutospacing="0"/>
        <w:rPr>
          <w:rFonts w:asciiTheme="majorHAnsi" w:hAnsiTheme="majorHAnsi"/>
          <w:color w:val="292B2C"/>
        </w:rPr>
      </w:pPr>
      <w:r>
        <w:rPr>
          <w:rFonts w:asciiTheme="majorHAnsi" w:hAnsiTheme="majorHAnsi"/>
          <w:color w:val="292B2C"/>
        </w:rPr>
        <w:t>T</w:t>
      </w:r>
      <w:r w:rsidR="003F53B0" w:rsidRPr="00390B72">
        <w:rPr>
          <w:rFonts w:asciiTheme="majorHAnsi" w:hAnsiTheme="majorHAnsi"/>
          <w:color w:val="292B2C"/>
        </w:rPr>
        <w:t>he ability to suspend/resume of executing jobs.</w:t>
      </w:r>
    </w:p>
    <w:p w14:paraId="5FFE43E4" w14:textId="1E68C6B4" w:rsidR="003F53B0" w:rsidRPr="00390B72" w:rsidRDefault="001112A4" w:rsidP="7245B812">
      <w:pPr>
        <w:pStyle w:val="NormalWeb"/>
        <w:numPr>
          <w:ilvl w:val="0"/>
          <w:numId w:val="36"/>
        </w:numPr>
        <w:shd w:val="clear" w:color="auto" w:fill="FFFFFF" w:themeFill="background1"/>
        <w:spacing w:before="0" w:beforeAutospacing="0" w:after="0" w:afterAutospacing="0"/>
        <w:rPr>
          <w:rFonts w:asciiTheme="majorHAnsi" w:hAnsiTheme="majorHAnsi"/>
          <w:color w:val="292B2C"/>
        </w:rPr>
      </w:pPr>
      <w:r>
        <w:rPr>
          <w:rFonts w:asciiTheme="majorHAnsi" w:hAnsiTheme="majorHAnsi"/>
          <w:color w:val="292B2C"/>
        </w:rPr>
        <w:t>C</w:t>
      </w:r>
      <w:r w:rsidR="003F53B0" w:rsidRPr="00390B72">
        <w:rPr>
          <w:rFonts w:asciiTheme="majorHAnsi" w:hAnsiTheme="majorHAnsi"/>
          <w:color w:val="292B2C"/>
        </w:rPr>
        <w:t>hecking the pipeline definition into source control (</w:t>
      </w:r>
      <w:r w:rsidR="003F53B0" w:rsidRPr="00390B72">
        <w:rPr>
          <w:rStyle w:val="HTMLCode"/>
          <w:rFonts w:asciiTheme="majorHAnsi" w:hAnsiTheme="majorHAnsi" w:cs="Consolas"/>
          <w:color w:val="BD4147"/>
          <w:sz w:val="24"/>
          <w:szCs w:val="24"/>
          <w:shd w:val="clear" w:color="auto" w:fill="F7F7F9"/>
        </w:rPr>
        <w:t>Jenkinsfile</w:t>
      </w:r>
      <w:r w:rsidR="003F53B0" w:rsidRPr="00390B72">
        <w:rPr>
          <w:rFonts w:asciiTheme="majorHAnsi" w:hAnsiTheme="majorHAnsi"/>
          <w:color w:val="292B2C"/>
        </w:rPr>
        <w:t>)</w:t>
      </w:r>
    </w:p>
    <w:p w14:paraId="387F5C58" w14:textId="7423B6F2" w:rsidR="003F53B0" w:rsidRPr="00390B72" w:rsidRDefault="001112A4" w:rsidP="7245B812">
      <w:pPr>
        <w:pStyle w:val="NormalWeb"/>
        <w:numPr>
          <w:ilvl w:val="0"/>
          <w:numId w:val="36"/>
        </w:numPr>
        <w:shd w:val="clear" w:color="auto" w:fill="FFFFFF" w:themeFill="background1"/>
        <w:spacing w:before="0" w:beforeAutospacing="0" w:after="0" w:afterAutospacing="0"/>
        <w:rPr>
          <w:rFonts w:asciiTheme="majorHAnsi" w:hAnsiTheme="majorHAnsi"/>
          <w:color w:val="292B2C"/>
        </w:rPr>
      </w:pPr>
      <w:r>
        <w:rPr>
          <w:rFonts w:asciiTheme="majorHAnsi" w:hAnsiTheme="majorHAnsi"/>
          <w:color w:val="292B2C"/>
        </w:rPr>
        <w:t>S</w:t>
      </w:r>
      <w:r w:rsidR="003F53B0" w:rsidRPr="00390B72">
        <w:rPr>
          <w:rFonts w:asciiTheme="majorHAnsi" w:hAnsiTheme="majorHAnsi"/>
          <w:color w:val="292B2C"/>
        </w:rPr>
        <w:t>upport for extending the domain specific language with additional, organization specific steps, via the "</w:t>
      </w:r>
      <w:hyperlink r:id="rId19" w:history="1">
        <w:r w:rsidR="003F53B0" w:rsidRPr="00390B72">
          <w:rPr>
            <w:rStyle w:val="Hyperlink"/>
            <w:rFonts w:asciiTheme="majorHAnsi" w:hAnsiTheme="majorHAnsi"/>
            <w:color w:val="006699"/>
          </w:rPr>
          <w:t>Shared Libraries</w:t>
        </w:r>
      </w:hyperlink>
      <w:r w:rsidR="003F53B0" w:rsidRPr="00390B72">
        <w:rPr>
          <w:rFonts w:asciiTheme="majorHAnsi" w:hAnsiTheme="majorHAnsi"/>
          <w:color w:val="292B2C"/>
        </w:rPr>
        <w:t>" feature.</w:t>
      </w:r>
      <w:commentRangeEnd w:id="64"/>
      <w:r w:rsidR="003F53B0" w:rsidRPr="00390B72">
        <w:rPr>
          <w:rStyle w:val="CommentReference"/>
          <w:rFonts w:asciiTheme="majorHAnsi" w:eastAsiaTheme="minorEastAsia" w:hAnsiTheme="majorHAnsi" w:cstheme="minorBidi"/>
          <w:sz w:val="24"/>
          <w:szCs w:val="24"/>
        </w:rPr>
        <w:commentReference w:id="64"/>
      </w:r>
      <w:r w:rsidR="00FC2B88">
        <w:rPr>
          <w:rStyle w:val="FootnoteReference"/>
          <w:rFonts w:asciiTheme="majorHAnsi" w:hAnsiTheme="majorHAnsi"/>
          <w:color w:val="292B2C"/>
        </w:rPr>
        <w:footnoteReference w:id="2"/>
      </w:r>
      <w:r w:rsidR="007C7040">
        <w:rPr>
          <w:rStyle w:val="FootnoteReference"/>
          <w:rFonts w:asciiTheme="majorHAnsi" w:hAnsiTheme="majorHAnsi"/>
          <w:color w:val="292B2C"/>
        </w:rPr>
        <w:footnoteReference w:id="3"/>
      </w:r>
    </w:p>
    <w:p w14:paraId="6100EA6F" w14:textId="62964E7C" w:rsidR="003F53B0" w:rsidRDefault="003F53B0" w:rsidP="00BA37C0">
      <w:pPr>
        <w:jc w:val="both"/>
        <w:rPr>
          <w:rFonts w:asciiTheme="majorHAnsi" w:hAnsiTheme="majorHAnsi"/>
        </w:rPr>
      </w:pPr>
    </w:p>
    <w:p w14:paraId="1486797D" w14:textId="60E772FF" w:rsidR="009876AD" w:rsidRPr="00DA284E" w:rsidRDefault="00565D51" w:rsidP="00BA37C0">
      <w:pPr>
        <w:jc w:val="both"/>
        <w:rPr>
          <w:rFonts w:asciiTheme="majorHAnsi" w:hAnsiTheme="majorHAnsi"/>
        </w:rPr>
      </w:pPr>
      <w:r>
        <w:rPr>
          <w:rFonts w:asciiTheme="majorHAnsi" w:hAnsiTheme="majorHAnsi"/>
        </w:rPr>
        <w:t>For the reasons stated above, we also chose</w:t>
      </w:r>
      <w:r w:rsidR="001E7D72">
        <w:rPr>
          <w:rFonts w:asciiTheme="majorHAnsi" w:hAnsiTheme="majorHAnsi"/>
        </w:rPr>
        <w:t xml:space="preserve"> to use pipelines to create our jobs in Jenkins. For more information on pipelines</w:t>
      </w:r>
      <w:r w:rsidR="47BAA1B7" w:rsidRPr="00DA284E">
        <w:rPr>
          <w:rFonts w:asciiTheme="majorHAnsi" w:hAnsiTheme="majorHAnsi"/>
        </w:rPr>
        <w:t xml:space="preserve">, please see </w:t>
      </w:r>
      <w:hyperlink r:id="rId20">
        <w:r w:rsidR="47BAA1B7" w:rsidRPr="00DA284E">
          <w:rPr>
            <w:rStyle w:val="Hyperlink"/>
            <w:rFonts w:asciiTheme="majorHAnsi" w:eastAsia="Cambria" w:hAnsiTheme="majorHAnsi" w:cs="Cambria"/>
          </w:rPr>
          <w:t>https://jenkins.io/doc/book/pipeline/</w:t>
        </w:r>
      </w:hyperlink>
      <w:r w:rsidR="47BAA1B7" w:rsidRPr="00DA284E">
        <w:rPr>
          <w:rFonts w:asciiTheme="majorHAnsi" w:hAnsiTheme="majorHAnsi"/>
        </w:rPr>
        <w:t>.</w:t>
      </w:r>
      <w:r w:rsidR="00DA284E" w:rsidRPr="00DA284E">
        <w:rPr>
          <w:rFonts w:asciiTheme="majorHAnsi" w:hAnsiTheme="majorHAnsi"/>
        </w:rPr>
        <w:t xml:space="preserve"> We will start this tutorial with a simple "Hello World" example of a Jenkins Pipeline.</w:t>
      </w:r>
    </w:p>
    <w:p w14:paraId="4BC3AE0B" w14:textId="77777777" w:rsidR="009876AD" w:rsidRPr="00FE1091" w:rsidRDefault="009876AD" w:rsidP="00BA37C0">
      <w:pPr>
        <w:jc w:val="both"/>
        <w:rPr>
          <w:rFonts w:asciiTheme="majorHAnsi" w:hAnsiTheme="majorHAnsi"/>
        </w:rPr>
      </w:pPr>
    </w:p>
    <w:p w14:paraId="5AE6559D" w14:textId="516F4C70" w:rsidR="009876AD" w:rsidRPr="00FE1091" w:rsidRDefault="009876AD" w:rsidP="009876AD">
      <w:pPr>
        <w:pStyle w:val="Heading2"/>
      </w:pPr>
      <w:bookmarkStart w:id="68" w:name="_Toc482614927"/>
      <w:bookmarkStart w:id="69" w:name="_Toc482646841"/>
      <w:r w:rsidRPr="00FE1091">
        <w:t>Hello World Pipeline</w:t>
      </w:r>
      <w:bookmarkEnd w:id="68"/>
      <w:bookmarkEnd w:id="69"/>
    </w:p>
    <w:p w14:paraId="011FF011" w14:textId="02A19C11" w:rsidR="47BAA1B7" w:rsidRPr="00FE1091" w:rsidRDefault="009876AD" w:rsidP="00BA37C0">
      <w:pPr>
        <w:jc w:val="both"/>
        <w:rPr>
          <w:rFonts w:asciiTheme="majorHAnsi" w:hAnsiTheme="majorHAnsi"/>
        </w:rPr>
      </w:pPr>
      <w:r w:rsidRPr="00FE1091">
        <w:rPr>
          <w:rFonts w:asciiTheme="majorHAnsi" w:hAnsiTheme="majorHAnsi"/>
        </w:rPr>
        <w:t>For this tutorial, we will start out with a simple Jenkins Pipeline job that will display Hello World to the use</w:t>
      </w:r>
      <w:r w:rsidR="00867E80">
        <w:rPr>
          <w:rFonts w:asciiTheme="majorHAnsi" w:hAnsiTheme="majorHAnsi"/>
        </w:rPr>
        <w:t>r when it has successfully built</w:t>
      </w:r>
      <w:r w:rsidRPr="00FE1091">
        <w:rPr>
          <w:rFonts w:asciiTheme="majorHAnsi" w:hAnsiTheme="majorHAnsi"/>
        </w:rPr>
        <w:t>.</w:t>
      </w:r>
      <w:r w:rsidR="47BAA1B7" w:rsidRPr="00FE1091">
        <w:rPr>
          <w:rFonts w:asciiTheme="majorHAnsi" w:hAnsiTheme="majorHAnsi"/>
        </w:rPr>
        <w:t xml:space="preserve"> To create a new pipeline job, use the following steps: </w:t>
      </w:r>
    </w:p>
    <w:p w14:paraId="60C7CB9A" w14:textId="6605C5AD" w:rsidR="47BAA1B7" w:rsidRPr="00FE1091" w:rsidRDefault="47BAA1B7" w:rsidP="47BAA1B7">
      <w:pPr>
        <w:pStyle w:val="ListParagraph"/>
        <w:numPr>
          <w:ilvl w:val="0"/>
          <w:numId w:val="1"/>
        </w:numPr>
        <w:rPr>
          <w:rFonts w:asciiTheme="majorHAnsi" w:hAnsiTheme="majorHAnsi"/>
        </w:rPr>
      </w:pPr>
      <w:r w:rsidRPr="00FE1091">
        <w:rPr>
          <w:rFonts w:asciiTheme="majorHAnsi" w:hAnsiTheme="majorHAnsi"/>
        </w:rPr>
        <w:t xml:space="preserve"> Choose </w:t>
      </w:r>
      <w:r w:rsidRPr="00FE1091">
        <w:rPr>
          <w:rFonts w:asciiTheme="majorHAnsi" w:hAnsiTheme="majorHAnsi"/>
          <w:b/>
          <w:bCs/>
        </w:rPr>
        <w:t>New Item</w:t>
      </w:r>
      <w:r w:rsidRPr="00FE1091">
        <w:rPr>
          <w:rFonts w:asciiTheme="majorHAnsi" w:hAnsiTheme="majorHAnsi"/>
        </w:rPr>
        <w:t xml:space="preserve"> from the Jen</w:t>
      </w:r>
      <w:r w:rsidR="00867E80">
        <w:rPr>
          <w:rFonts w:asciiTheme="majorHAnsi" w:hAnsiTheme="majorHAnsi"/>
        </w:rPr>
        <w:t>kins menu on the left side</w:t>
      </w:r>
      <w:commentRangeStart w:id="70"/>
      <w:r w:rsidR="00867E80">
        <w:rPr>
          <w:rFonts w:asciiTheme="majorHAnsi" w:hAnsiTheme="majorHAnsi"/>
        </w:rPr>
        <w:t>.</w:t>
      </w:r>
      <w:commentRangeEnd w:id="70"/>
      <w:r>
        <w:rPr>
          <w:rStyle w:val="CommentReference"/>
        </w:rPr>
        <w:commentReference w:id="70"/>
      </w:r>
    </w:p>
    <w:p w14:paraId="27AB016F" w14:textId="0BF7C287" w:rsidR="47BAA1B7" w:rsidRPr="00FE1091" w:rsidRDefault="47BAA1B7" w:rsidP="47BAA1B7">
      <w:pPr>
        <w:pStyle w:val="ListParagraph"/>
        <w:numPr>
          <w:ilvl w:val="0"/>
          <w:numId w:val="1"/>
        </w:numPr>
        <w:spacing w:after="160" w:line="259" w:lineRule="auto"/>
        <w:rPr>
          <w:rFonts w:asciiTheme="majorHAnsi" w:hAnsiTheme="majorHAnsi"/>
        </w:rPr>
      </w:pPr>
      <w:r w:rsidRPr="00FE1091">
        <w:rPr>
          <w:rFonts w:asciiTheme="majorHAnsi" w:hAnsiTheme="majorHAnsi"/>
        </w:rPr>
        <w:t>Title the job, "Hell</w:t>
      </w:r>
      <w:r w:rsidR="00867E80">
        <w:rPr>
          <w:rFonts w:asciiTheme="majorHAnsi" w:hAnsiTheme="majorHAnsi"/>
        </w:rPr>
        <w:t>oWorld," and select a Pipeline</w:t>
      </w:r>
      <w:r w:rsidRPr="00FE1091">
        <w:rPr>
          <w:rFonts w:asciiTheme="majorHAnsi" w:hAnsiTheme="majorHAnsi"/>
        </w:rPr>
        <w:t xml:space="preserve">, as seen in the following figure, and click </w:t>
      </w:r>
      <w:r w:rsidRPr="00FE1091">
        <w:rPr>
          <w:rFonts w:asciiTheme="majorHAnsi" w:hAnsiTheme="majorHAnsi"/>
          <w:b/>
          <w:bCs/>
        </w:rPr>
        <w:t xml:space="preserve">Ok. </w:t>
      </w:r>
    </w:p>
    <w:p w14:paraId="7AFC795E" w14:textId="1A9FF4FB" w:rsidR="47BAA1B7" w:rsidRPr="00FE1091" w:rsidRDefault="47BAA1B7" w:rsidP="47BAA1B7">
      <w:pPr>
        <w:spacing w:after="160" w:line="259" w:lineRule="auto"/>
        <w:jc w:val="center"/>
        <w:rPr>
          <w:rFonts w:asciiTheme="majorHAnsi" w:hAnsiTheme="majorHAnsi"/>
        </w:rPr>
      </w:pPr>
      <w:r w:rsidRPr="00FE1091">
        <w:rPr>
          <w:rFonts w:asciiTheme="majorHAnsi" w:hAnsiTheme="majorHAnsi"/>
          <w:noProof/>
        </w:rPr>
        <w:drawing>
          <wp:inline distT="0" distB="0" distL="0" distR="0" wp14:anchorId="1AB84F6F" wp14:editId="5784BAF2">
            <wp:extent cx="4572000" cy="2276475"/>
            <wp:effectExtent l="0" t="0" r="0" b="0"/>
            <wp:docPr id="197394135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243E56CB" w14:textId="2D78A38F" w:rsidR="47BAA1B7" w:rsidRPr="00FE1091" w:rsidRDefault="38F3BC0A"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Underneath the Pipeline heading, you will have the option to either directly write a script or call a Jenkinsfile from a source code repository. For the HelloWorld pipeline, choose the option </w:t>
      </w:r>
      <w:r w:rsidRPr="00FE1091">
        <w:rPr>
          <w:rFonts w:asciiTheme="majorHAnsi" w:hAnsiTheme="majorHAnsi"/>
          <w:b/>
          <w:bCs/>
        </w:rPr>
        <w:t xml:space="preserve">Hello World, </w:t>
      </w:r>
      <w:r w:rsidRPr="00FE1091">
        <w:rPr>
          <w:rFonts w:asciiTheme="majorHAnsi" w:hAnsiTheme="majorHAnsi"/>
        </w:rPr>
        <w:t xml:space="preserve">as seen in the following figure: </w:t>
      </w:r>
    </w:p>
    <w:p w14:paraId="6668AAB5" w14:textId="3F1C5DFA" w:rsidR="47BAA1B7" w:rsidRPr="00FE1091" w:rsidRDefault="47BAA1B7" w:rsidP="47BAA1B7">
      <w:pPr>
        <w:spacing w:after="160" w:line="259" w:lineRule="auto"/>
        <w:ind w:left="360"/>
        <w:rPr>
          <w:rFonts w:asciiTheme="majorHAnsi" w:hAnsiTheme="majorHAnsi"/>
        </w:rPr>
      </w:pPr>
      <w:r w:rsidRPr="00FE1091">
        <w:rPr>
          <w:rFonts w:asciiTheme="majorHAnsi" w:hAnsiTheme="majorHAnsi"/>
        </w:rPr>
        <w:lastRenderedPageBreak/>
        <w:t xml:space="preserve"> </w:t>
      </w:r>
      <w:r w:rsidRPr="00FE1091">
        <w:rPr>
          <w:rFonts w:asciiTheme="majorHAnsi" w:hAnsiTheme="majorHAnsi"/>
          <w:noProof/>
        </w:rPr>
        <w:drawing>
          <wp:inline distT="0" distB="0" distL="0" distR="0" wp14:anchorId="7F1A7A60" wp14:editId="5628DE82">
            <wp:extent cx="4572000" cy="2486025"/>
            <wp:effectExtent l="0" t="0" r="0" b="0"/>
            <wp:docPr id="8351848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4572000" cy="2486025"/>
                    </a:xfrm>
                    <a:prstGeom prst="rect">
                      <a:avLst/>
                    </a:prstGeom>
                  </pic:spPr>
                </pic:pic>
              </a:graphicData>
            </a:graphic>
          </wp:inline>
        </w:drawing>
      </w:r>
    </w:p>
    <w:p w14:paraId="4595E868" w14:textId="6A3A5C53" w:rsidR="47BAA1B7" w:rsidRPr="00FE1091" w:rsidRDefault="38F3BC0A"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Click </w:t>
      </w:r>
      <w:r w:rsidRPr="00FE1091">
        <w:rPr>
          <w:rFonts w:asciiTheme="majorHAnsi" w:hAnsiTheme="majorHAnsi"/>
          <w:b/>
          <w:bCs/>
        </w:rPr>
        <w:t xml:space="preserve">Save. </w:t>
      </w:r>
      <w:r w:rsidRPr="00FE1091">
        <w:rPr>
          <w:rFonts w:asciiTheme="majorHAnsi" w:hAnsiTheme="majorHAnsi"/>
        </w:rPr>
        <w:t xml:space="preserve">This will lead you to the HelloWorld pipeline job's dashboard. </w:t>
      </w:r>
    </w:p>
    <w:p w14:paraId="5EE77774" w14:textId="32A7BC66" w:rsidR="47BAA1B7" w:rsidRPr="00FE1091" w:rsidRDefault="47BAA1B7"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To build your Pipeline, select </w:t>
      </w:r>
      <w:r w:rsidRPr="00FE1091">
        <w:rPr>
          <w:rFonts w:asciiTheme="majorHAnsi" w:hAnsiTheme="majorHAnsi"/>
          <w:b/>
          <w:bCs/>
        </w:rPr>
        <w:t>Build Now</w:t>
      </w:r>
      <w:r w:rsidRPr="00FE1091">
        <w:rPr>
          <w:rFonts w:asciiTheme="majorHAnsi" w:hAnsiTheme="majorHAnsi"/>
        </w:rPr>
        <w:t xml:space="preserve"> from the left-hand menu. You will see the Build History on the left populate. For your first build, you should see "#1."</w:t>
      </w:r>
    </w:p>
    <w:p w14:paraId="19B59A7C" w14:textId="05BD5B38" w:rsidR="47BAA1B7" w:rsidRPr="00FE1091" w:rsidRDefault="38F3BC0A" w:rsidP="00BA37C0">
      <w:pPr>
        <w:pStyle w:val="ListParagraph"/>
        <w:numPr>
          <w:ilvl w:val="0"/>
          <w:numId w:val="1"/>
        </w:numPr>
        <w:spacing w:after="160" w:line="259" w:lineRule="auto"/>
        <w:jc w:val="both"/>
        <w:rPr>
          <w:rFonts w:asciiTheme="majorHAnsi" w:hAnsiTheme="majorHAnsi"/>
        </w:rPr>
      </w:pPr>
      <w:r w:rsidRPr="00FE1091">
        <w:rPr>
          <w:rFonts w:asciiTheme="majorHAnsi" w:hAnsiTheme="majorHAnsi"/>
        </w:rPr>
        <w:t xml:space="preserve"> Click on "</w:t>
      </w:r>
      <w:r w:rsidRPr="00FE1091">
        <w:rPr>
          <w:rFonts w:asciiTheme="majorHAnsi" w:hAnsiTheme="majorHAnsi"/>
          <w:b/>
          <w:bCs/>
        </w:rPr>
        <w:t>#1</w:t>
      </w:r>
      <w:r w:rsidRPr="00FE1091">
        <w:rPr>
          <w:rFonts w:asciiTheme="majorHAnsi" w:hAnsiTheme="majorHAnsi"/>
        </w:rPr>
        <w:t xml:space="preserve">" to see the build's status. From the left side, choose </w:t>
      </w:r>
      <w:r w:rsidRPr="00FE1091">
        <w:rPr>
          <w:rFonts w:asciiTheme="majorHAnsi" w:hAnsiTheme="majorHAnsi"/>
          <w:b/>
          <w:bCs/>
        </w:rPr>
        <w:t xml:space="preserve">Console Output. </w:t>
      </w:r>
      <w:r w:rsidRPr="00FE1091">
        <w:rPr>
          <w:rFonts w:asciiTheme="majorHAnsi" w:hAnsiTheme="majorHAnsi"/>
        </w:rPr>
        <w:t>The Console Output displays the status and any echo commands from the Jenkins pipeline. It is a handy tool for debugging. You should see a similar output as the following</w:t>
      </w:r>
      <w:r w:rsidR="002266AD">
        <w:rPr>
          <w:rFonts w:asciiTheme="majorHAnsi" w:hAnsiTheme="majorHAnsi"/>
        </w:rPr>
        <w:t>, the workspace will be unique to your server</w:t>
      </w:r>
      <w:r w:rsidRPr="00FE1091">
        <w:rPr>
          <w:rFonts w:asciiTheme="majorHAnsi" w:hAnsiTheme="majorHAnsi"/>
        </w:rPr>
        <w:t>:</w:t>
      </w:r>
    </w:p>
    <w:p w14:paraId="06162B30" w14:textId="7F525AFD" w:rsidR="00410809" w:rsidRDefault="38F3BC0A" w:rsidP="00410809">
      <w:pPr>
        <w:jc w:val="center"/>
        <w:rPr>
          <w:rFonts w:asciiTheme="majorHAnsi" w:hAnsiTheme="majorHAnsi"/>
        </w:rPr>
      </w:pPr>
      <w:r w:rsidRPr="00FE1091">
        <w:rPr>
          <w:rFonts w:asciiTheme="majorHAnsi" w:hAnsiTheme="majorHAnsi"/>
          <w:noProof/>
        </w:rPr>
        <w:drawing>
          <wp:inline distT="0" distB="0" distL="0" distR="0" wp14:anchorId="60FADDD7" wp14:editId="1515B76E">
            <wp:extent cx="3381375" cy="1628775"/>
            <wp:effectExtent l="0" t="0" r="0" b="0"/>
            <wp:docPr id="95549748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3381375" cy="1628775"/>
                    </a:xfrm>
                    <a:prstGeom prst="rect">
                      <a:avLst/>
                    </a:prstGeom>
                  </pic:spPr>
                </pic:pic>
              </a:graphicData>
            </a:graphic>
          </wp:inline>
        </w:drawing>
      </w:r>
    </w:p>
    <w:p w14:paraId="27B25422" w14:textId="77777777" w:rsidR="00410809" w:rsidRDefault="00410809" w:rsidP="00410809">
      <w:pPr>
        <w:jc w:val="center"/>
        <w:rPr>
          <w:rFonts w:asciiTheme="majorHAnsi" w:hAnsiTheme="majorHAnsi"/>
        </w:rPr>
      </w:pPr>
    </w:p>
    <w:p w14:paraId="6B1E961C" w14:textId="77777777" w:rsidR="00410809" w:rsidRDefault="00410809" w:rsidP="00410809">
      <w:pPr>
        <w:jc w:val="center"/>
        <w:rPr>
          <w:rFonts w:asciiTheme="majorHAnsi" w:hAnsiTheme="majorHAnsi"/>
        </w:rPr>
      </w:pPr>
    </w:p>
    <w:p w14:paraId="63BEC0DE" w14:textId="77777777" w:rsidR="00410809" w:rsidRDefault="00410809" w:rsidP="00410809">
      <w:pPr>
        <w:jc w:val="center"/>
        <w:rPr>
          <w:rFonts w:asciiTheme="majorHAnsi" w:hAnsiTheme="majorHAnsi"/>
        </w:rPr>
      </w:pPr>
    </w:p>
    <w:p w14:paraId="397DFC0B" w14:textId="77777777" w:rsidR="00410809" w:rsidRDefault="00410809" w:rsidP="00410809">
      <w:pPr>
        <w:jc w:val="center"/>
        <w:rPr>
          <w:rFonts w:asciiTheme="majorHAnsi" w:hAnsiTheme="majorHAnsi"/>
        </w:rPr>
      </w:pPr>
    </w:p>
    <w:p w14:paraId="3290CC38" w14:textId="77777777" w:rsidR="00410809" w:rsidRDefault="00410809" w:rsidP="00410809">
      <w:pPr>
        <w:rPr>
          <w:rFonts w:asciiTheme="majorHAnsi" w:hAnsiTheme="majorHAnsi"/>
        </w:rPr>
      </w:pPr>
    </w:p>
    <w:p w14:paraId="26FBC405" w14:textId="77777777" w:rsidR="00410809" w:rsidRDefault="00410809" w:rsidP="00410809">
      <w:pPr>
        <w:jc w:val="center"/>
        <w:rPr>
          <w:rFonts w:asciiTheme="majorHAnsi" w:hAnsiTheme="majorHAnsi"/>
        </w:rPr>
      </w:pPr>
    </w:p>
    <w:p w14:paraId="517AA696" w14:textId="77777777" w:rsidR="00410809" w:rsidRDefault="00410809" w:rsidP="00410809">
      <w:pPr>
        <w:jc w:val="center"/>
        <w:rPr>
          <w:rFonts w:asciiTheme="majorHAnsi" w:hAnsiTheme="majorHAnsi"/>
        </w:rPr>
      </w:pPr>
    </w:p>
    <w:p w14:paraId="161BAAAC" w14:textId="77777777" w:rsidR="00410809" w:rsidRDefault="00410809" w:rsidP="00410809">
      <w:pPr>
        <w:jc w:val="center"/>
        <w:rPr>
          <w:rFonts w:asciiTheme="majorHAnsi" w:hAnsiTheme="majorHAnsi"/>
        </w:rPr>
      </w:pPr>
    </w:p>
    <w:p w14:paraId="09F22C85" w14:textId="77777777" w:rsidR="00410809" w:rsidRDefault="00410809" w:rsidP="00410809">
      <w:pPr>
        <w:jc w:val="center"/>
        <w:rPr>
          <w:rFonts w:asciiTheme="majorHAnsi" w:hAnsiTheme="majorHAnsi"/>
        </w:rPr>
      </w:pPr>
    </w:p>
    <w:p w14:paraId="13AE0365" w14:textId="77777777" w:rsidR="00410809" w:rsidRDefault="00410809" w:rsidP="00410809">
      <w:pPr>
        <w:jc w:val="center"/>
        <w:rPr>
          <w:rFonts w:asciiTheme="majorHAnsi" w:hAnsiTheme="majorHAnsi"/>
        </w:rPr>
      </w:pPr>
    </w:p>
    <w:p w14:paraId="3A16FE05" w14:textId="77777777" w:rsidR="00410809" w:rsidRDefault="00410809" w:rsidP="00410809">
      <w:pPr>
        <w:jc w:val="center"/>
        <w:rPr>
          <w:rFonts w:asciiTheme="majorHAnsi" w:hAnsiTheme="majorHAnsi"/>
        </w:rPr>
      </w:pPr>
    </w:p>
    <w:p w14:paraId="6D70DBA2" w14:textId="77777777" w:rsidR="00410809" w:rsidRDefault="00410809" w:rsidP="00410809">
      <w:pPr>
        <w:jc w:val="center"/>
        <w:rPr>
          <w:rFonts w:asciiTheme="majorHAnsi" w:hAnsiTheme="majorHAnsi"/>
        </w:rPr>
      </w:pPr>
    </w:p>
    <w:p w14:paraId="374C9FE3" w14:textId="53CF14EA" w:rsidR="004E5DD0" w:rsidRDefault="004E5DD0">
      <w:pPr>
        <w:rPr>
          <w:rFonts w:asciiTheme="majorHAnsi" w:eastAsiaTheme="majorEastAsia" w:hAnsiTheme="majorHAnsi" w:cstheme="majorBidi"/>
          <w:b/>
          <w:bCs/>
          <w:color w:val="4F81BD" w:themeColor="accent1"/>
          <w:sz w:val="26"/>
          <w:szCs w:val="26"/>
        </w:rPr>
      </w:pPr>
    </w:p>
    <w:p w14:paraId="1858E978" w14:textId="76946DFE" w:rsidR="0016439C" w:rsidRDefault="0016439C" w:rsidP="0016439C">
      <w:pPr>
        <w:pStyle w:val="Heading2"/>
      </w:pPr>
      <w:bookmarkStart w:id="71" w:name="_Toc482614928"/>
      <w:bookmarkStart w:id="72" w:name="_Toc482646842"/>
      <w:r>
        <w:lastRenderedPageBreak/>
        <w:t>Overview of Pipeline Job Architecture</w:t>
      </w:r>
      <w:bookmarkEnd w:id="71"/>
      <w:bookmarkEnd w:id="72"/>
    </w:p>
    <w:p w14:paraId="58ECEA6B" w14:textId="77777777" w:rsidR="00C06413" w:rsidRDefault="00C06413" w:rsidP="005530A9">
      <w:pPr>
        <w:jc w:val="both"/>
        <w:rPr>
          <w:rFonts w:asciiTheme="majorHAnsi" w:hAnsiTheme="majorHAnsi" w:cs="Arial"/>
        </w:rPr>
      </w:pPr>
    </w:p>
    <w:p w14:paraId="039ECF4E" w14:textId="35BD596E" w:rsidR="000A1E39" w:rsidRDefault="00E54AAC" w:rsidP="005530A9">
      <w:pPr>
        <w:jc w:val="both"/>
        <w:rPr>
          <w:rFonts w:asciiTheme="majorHAnsi" w:hAnsiTheme="majorHAnsi" w:cs="Arial"/>
        </w:rPr>
      </w:pPr>
      <w:r w:rsidRPr="000A1E39">
        <w:rPr>
          <w:rFonts w:asciiTheme="majorHAnsi" w:hAnsiTheme="majorHAnsi" w:cs="Arial"/>
        </w:rPr>
        <w:t xml:space="preserve">The </w:t>
      </w:r>
      <w:r w:rsidR="00016B9B" w:rsidRPr="000A1E39">
        <w:rPr>
          <w:rFonts w:asciiTheme="majorHAnsi" w:hAnsiTheme="majorHAnsi" w:cs="Arial"/>
        </w:rPr>
        <w:t>“</w:t>
      </w:r>
      <w:r w:rsidRPr="000A1E39">
        <w:rPr>
          <w:rFonts w:asciiTheme="majorHAnsi" w:hAnsiTheme="majorHAnsi" w:cs="Arial"/>
        </w:rPr>
        <w:t>Hello World</w:t>
      </w:r>
      <w:r w:rsidR="00016B9B" w:rsidRPr="000A1E39">
        <w:rPr>
          <w:rFonts w:asciiTheme="majorHAnsi" w:hAnsiTheme="majorHAnsi" w:cs="Arial"/>
        </w:rPr>
        <w:t>”</w:t>
      </w:r>
      <w:r w:rsidRPr="000A1E39">
        <w:rPr>
          <w:rFonts w:asciiTheme="majorHAnsi" w:hAnsiTheme="majorHAnsi" w:cs="Arial"/>
        </w:rPr>
        <w:t xml:space="preserve"> example was a simple introduction into pipelines</w:t>
      </w:r>
      <w:r w:rsidR="00AC73C0" w:rsidRPr="000A1E39">
        <w:rPr>
          <w:rFonts w:asciiTheme="majorHAnsi" w:hAnsiTheme="majorHAnsi" w:cs="Arial"/>
        </w:rPr>
        <w:t xml:space="preserve">. </w:t>
      </w:r>
      <w:r w:rsidR="00370FD4" w:rsidRPr="000A1E39">
        <w:rPr>
          <w:rFonts w:asciiTheme="majorHAnsi" w:hAnsiTheme="majorHAnsi" w:cs="Arial"/>
        </w:rPr>
        <w:t>All</w:t>
      </w:r>
      <w:r w:rsidRPr="000A1E39">
        <w:rPr>
          <w:rFonts w:asciiTheme="majorHAnsi" w:hAnsiTheme="majorHAnsi" w:cs="Arial"/>
        </w:rPr>
        <w:t xml:space="preserve"> the code ne</w:t>
      </w:r>
      <w:r w:rsidR="00370FD4" w:rsidRPr="000A1E39">
        <w:rPr>
          <w:rFonts w:asciiTheme="majorHAnsi" w:hAnsiTheme="majorHAnsi" w:cs="Arial"/>
        </w:rPr>
        <w:t>cessary</w:t>
      </w:r>
      <w:r w:rsidRPr="000A1E39">
        <w:rPr>
          <w:rFonts w:asciiTheme="majorHAnsi" w:hAnsiTheme="majorHAnsi" w:cs="Arial"/>
        </w:rPr>
        <w:t xml:space="preserve"> for exe</w:t>
      </w:r>
      <w:r w:rsidR="00370FD4" w:rsidRPr="000A1E39">
        <w:rPr>
          <w:rFonts w:asciiTheme="majorHAnsi" w:hAnsiTheme="majorHAnsi" w:cs="Arial"/>
        </w:rPr>
        <w:t>cution was</w:t>
      </w:r>
      <w:r w:rsidRPr="000A1E39">
        <w:rPr>
          <w:rFonts w:asciiTheme="majorHAnsi" w:hAnsiTheme="majorHAnsi" w:cs="Arial"/>
        </w:rPr>
        <w:t xml:space="preserve"> in the </w:t>
      </w:r>
      <w:r w:rsidR="00232090" w:rsidRPr="000A1E39">
        <w:rPr>
          <w:rFonts w:asciiTheme="majorHAnsi" w:hAnsiTheme="majorHAnsi" w:cs="Arial"/>
        </w:rPr>
        <w:t xml:space="preserve">pipeline </w:t>
      </w:r>
      <w:r w:rsidR="00370FD4" w:rsidRPr="000A1E39">
        <w:rPr>
          <w:rFonts w:asciiTheme="majorHAnsi" w:hAnsiTheme="majorHAnsi" w:cs="Arial"/>
        </w:rPr>
        <w:t xml:space="preserve">job </w:t>
      </w:r>
      <w:r w:rsidR="00232090" w:rsidRPr="000A1E39">
        <w:rPr>
          <w:rFonts w:asciiTheme="majorHAnsi" w:hAnsiTheme="majorHAnsi" w:cs="Arial"/>
        </w:rPr>
        <w:t>configuration.</w:t>
      </w:r>
      <w:r w:rsidR="00370FD4" w:rsidRPr="000A1E39">
        <w:rPr>
          <w:rFonts w:asciiTheme="majorHAnsi" w:hAnsiTheme="majorHAnsi" w:cs="Arial"/>
        </w:rPr>
        <w:t xml:space="preserve"> </w:t>
      </w:r>
      <w:r w:rsidR="00B62549">
        <w:rPr>
          <w:rFonts w:asciiTheme="majorHAnsi" w:hAnsiTheme="majorHAnsi" w:cs="Arial"/>
        </w:rPr>
        <w:t xml:space="preserve">We </w:t>
      </w:r>
      <w:r w:rsidR="000A1E39">
        <w:rPr>
          <w:rFonts w:asciiTheme="majorHAnsi" w:hAnsiTheme="majorHAnsi" w:cs="Arial"/>
        </w:rPr>
        <w:t xml:space="preserve">saw that the pipeline example echoed back </w:t>
      </w:r>
      <w:r w:rsidR="00B62549">
        <w:rPr>
          <w:rFonts w:asciiTheme="majorHAnsi" w:hAnsiTheme="majorHAnsi" w:cs="Arial"/>
        </w:rPr>
        <w:t>“Hello World”</w:t>
      </w:r>
      <w:r w:rsidR="00E55114">
        <w:rPr>
          <w:rFonts w:asciiTheme="majorHAnsi" w:hAnsiTheme="majorHAnsi" w:cs="Arial"/>
        </w:rPr>
        <w:t xml:space="preserve"> to the console when the user ran the build.</w:t>
      </w:r>
      <w:r w:rsidR="009459F2">
        <w:rPr>
          <w:rFonts w:asciiTheme="majorHAnsi" w:hAnsiTheme="majorHAnsi" w:cs="Arial"/>
        </w:rPr>
        <w:t xml:space="preserve"> This method can be cumbersome because the user must manually update the configuration on the Jenkins server </w:t>
      </w:r>
      <w:r w:rsidR="00AF35CF">
        <w:rPr>
          <w:rFonts w:asciiTheme="majorHAnsi" w:hAnsiTheme="majorHAnsi" w:cs="Arial"/>
        </w:rPr>
        <w:t xml:space="preserve">each time the test code would require maintenance. </w:t>
      </w:r>
    </w:p>
    <w:p w14:paraId="3C1C9299" w14:textId="57A47EF3" w:rsidR="00AF35CF" w:rsidRDefault="00AF35CF" w:rsidP="005530A9">
      <w:pPr>
        <w:jc w:val="both"/>
        <w:rPr>
          <w:rFonts w:asciiTheme="majorHAnsi" w:hAnsiTheme="majorHAnsi" w:cs="Arial"/>
        </w:rPr>
      </w:pPr>
    </w:p>
    <w:p w14:paraId="5CA715E1" w14:textId="6642EB60" w:rsidR="00AF35CF" w:rsidRDefault="00AF35CF" w:rsidP="005530A9">
      <w:pPr>
        <w:jc w:val="both"/>
        <w:rPr>
          <w:rFonts w:asciiTheme="majorHAnsi" w:hAnsiTheme="majorHAnsi"/>
        </w:rPr>
      </w:pPr>
      <w:r>
        <w:rPr>
          <w:rFonts w:asciiTheme="majorHAnsi" w:hAnsiTheme="majorHAnsi" w:cs="Arial"/>
        </w:rPr>
        <w:t xml:space="preserve">Instead the test </w:t>
      </w:r>
      <w:r w:rsidR="001D2AEC">
        <w:rPr>
          <w:rFonts w:asciiTheme="majorHAnsi" w:hAnsiTheme="majorHAnsi" w:cs="Arial"/>
        </w:rPr>
        <w:t>developer</w:t>
      </w:r>
      <w:r>
        <w:rPr>
          <w:rFonts w:asciiTheme="majorHAnsi" w:hAnsiTheme="majorHAnsi" w:cs="Arial"/>
        </w:rPr>
        <w:t xml:space="preserve"> can opt to</w:t>
      </w:r>
      <w:r w:rsidR="003B524C">
        <w:rPr>
          <w:rFonts w:asciiTheme="majorHAnsi" w:hAnsiTheme="majorHAnsi" w:cs="Arial"/>
        </w:rPr>
        <w:t xml:space="preserve"> define a pipeline from an SCM</w:t>
      </w:r>
      <w:r w:rsidR="00F71C5E">
        <w:rPr>
          <w:rFonts w:asciiTheme="majorHAnsi" w:hAnsiTheme="majorHAnsi" w:cs="Arial"/>
        </w:rPr>
        <w:t xml:space="preserve">. This pipeline definition is known as </w:t>
      </w:r>
      <w:r w:rsidR="003B524C">
        <w:rPr>
          <w:rFonts w:asciiTheme="majorHAnsi" w:hAnsiTheme="majorHAnsi" w:cs="Arial"/>
        </w:rPr>
        <w:t xml:space="preserve">a Jenkinsfile. </w:t>
      </w:r>
      <w:r w:rsidR="003B524C" w:rsidRPr="000716EE">
        <w:rPr>
          <w:rFonts w:asciiTheme="majorHAnsi" w:hAnsiTheme="majorHAnsi"/>
        </w:rPr>
        <w:t>A Jenkinsfile is a text file that contains the definition of a Jenkins Pipeline and is checked into source control.</w:t>
      </w:r>
      <w:r w:rsidR="003B524C" w:rsidRPr="00FE1091">
        <w:rPr>
          <w:rFonts w:asciiTheme="majorHAnsi" w:hAnsiTheme="majorHAnsi"/>
        </w:rPr>
        <w:t xml:space="preserve"> </w:t>
      </w:r>
      <w:r w:rsidR="003B524C" w:rsidRPr="000716EE">
        <w:rPr>
          <w:rFonts w:asciiTheme="majorHAnsi" w:hAnsiTheme="majorHAnsi"/>
        </w:rPr>
        <w:t>This is the foundation of "Pipeline-as-Code"; treating the continuous delivery pipeline a part of the application to be version and reviewed like any other code.</w:t>
      </w:r>
      <w:r w:rsidR="003B524C">
        <w:rPr>
          <w:rStyle w:val="FootnoteReference"/>
          <w:rFonts w:asciiTheme="majorHAnsi" w:hAnsiTheme="majorHAnsi"/>
        </w:rPr>
        <w:footnoteReference w:id="4"/>
      </w:r>
      <w:r w:rsidR="003B524C">
        <w:rPr>
          <w:rFonts w:asciiTheme="majorHAnsi" w:hAnsiTheme="majorHAnsi"/>
        </w:rPr>
        <w:t xml:space="preserve"> Therefore, the Jenkinsfile </w:t>
      </w:r>
      <w:r w:rsidR="00F71C5E">
        <w:rPr>
          <w:rFonts w:asciiTheme="majorHAnsi" w:hAnsiTheme="majorHAnsi"/>
        </w:rPr>
        <w:t>is</w:t>
      </w:r>
      <w:r w:rsidR="003B524C">
        <w:rPr>
          <w:rFonts w:asciiTheme="majorHAnsi" w:hAnsiTheme="majorHAnsi"/>
        </w:rPr>
        <w:t xml:space="preserve"> treated like any other piece of code.  </w:t>
      </w:r>
    </w:p>
    <w:p w14:paraId="304CA229" w14:textId="03D74944" w:rsidR="00F71C5E" w:rsidRDefault="00F71C5E" w:rsidP="005530A9">
      <w:pPr>
        <w:jc w:val="both"/>
        <w:rPr>
          <w:rFonts w:asciiTheme="majorHAnsi" w:hAnsiTheme="majorHAnsi"/>
        </w:rPr>
      </w:pPr>
    </w:p>
    <w:p w14:paraId="118F43BB" w14:textId="61285CA4" w:rsidR="000A1E39" w:rsidRPr="002B58E9" w:rsidRDefault="00E54266" w:rsidP="005530A9">
      <w:pPr>
        <w:jc w:val="both"/>
        <w:rPr>
          <w:rFonts w:asciiTheme="majorHAnsi" w:hAnsiTheme="majorHAnsi" w:cs="Arial"/>
        </w:rPr>
      </w:pPr>
      <w:r>
        <w:rPr>
          <w:rFonts w:asciiTheme="majorHAnsi" w:hAnsiTheme="majorHAnsi"/>
        </w:rPr>
        <w:t>A</w:t>
      </w:r>
      <w:r w:rsidR="00F71C5E">
        <w:rPr>
          <w:rFonts w:asciiTheme="majorHAnsi" w:hAnsiTheme="majorHAnsi"/>
        </w:rPr>
        <w:t xml:space="preserve"> Jenkinsfile is contained in the root of each </w:t>
      </w:r>
      <w:r w:rsidR="00DE0DA0">
        <w:rPr>
          <w:rFonts w:asciiTheme="majorHAnsi" w:hAnsiTheme="majorHAnsi"/>
        </w:rPr>
        <w:t>repository</w:t>
      </w:r>
      <w:r w:rsidR="00F71C5E">
        <w:rPr>
          <w:rFonts w:asciiTheme="majorHAnsi" w:hAnsiTheme="majorHAnsi"/>
        </w:rPr>
        <w:t xml:space="preserve">. </w:t>
      </w:r>
      <w:r>
        <w:rPr>
          <w:rFonts w:asciiTheme="majorHAnsi" w:hAnsiTheme="majorHAnsi"/>
        </w:rPr>
        <w:t>In this tutorial’s example</w:t>
      </w:r>
      <w:r>
        <w:rPr>
          <w:rFonts w:asciiTheme="majorHAnsi" w:hAnsiTheme="majorHAnsi"/>
        </w:rPr>
        <w:t>, i</w:t>
      </w:r>
      <w:r w:rsidR="00F71C5E">
        <w:rPr>
          <w:rFonts w:asciiTheme="majorHAnsi" w:hAnsiTheme="majorHAnsi"/>
        </w:rPr>
        <w:t>t is simple and it does not contain the low-level code for a pipeline build and execution</w:t>
      </w:r>
      <w:r w:rsidR="00C712B3">
        <w:rPr>
          <w:rFonts w:asciiTheme="majorHAnsi" w:hAnsiTheme="majorHAnsi"/>
        </w:rPr>
        <w:t xml:space="preserve">. It calls into pipeline </w:t>
      </w:r>
      <w:r w:rsidR="00C712B3" w:rsidRPr="002B58E9">
        <w:rPr>
          <w:rFonts w:asciiTheme="majorHAnsi" w:hAnsiTheme="majorHAnsi"/>
        </w:rPr>
        <w:t>fun</w:t>
      </w:r>
      <w:r w:rsidR="00DE0DA0" w:rsidRPr="002B58E9">
        <w:rPr>
          <w:rFonts w:asciiTheme="majorHAnsi" w:hAnsiTheme="majorHAnsi"/>
        </w:rPr>
        <w:t>ction, which contains the stages for the job</w:t>
      </w:r>
      <w:r w:rsidR="002B58E9">
        <w:rPr>
          <w:rFonts w:asciiTheme="majorHAnsi" w:hAnsiTheme="majorHAnsi"/>
        </w:rPr>
        <w:t xml:space="preserve"> (There will be more detail provided on this in the next sections)</w:t>
      </w:r>
      <w:bookmarkStart w:id="73" w:name="_GoBack"/>
      <w:bookmarkEnd w:id="73"/>
      <w:r w:rsidR="00DE0DA0" w:rsidRPr="002B58E9">
        <w:rPr>
          <w:rFonts w:asciiTheme="majorHAnsi" w:hAnsiTheme="majorHAnsi"/>
        </w:rPr>
        <w:t>. Each stage then calls the low-level code to execute an action, such as checkout from source code manager, invoke a build specification or</w:t>
      </w:r>
      <w:r w:rsidR="005620BB" w:rsidRPr="002B58E9">
        <w:rPr>
          <w:rFonts w:asciiTheme="majorHAnsi" w:hAnsiTheme="majorHAnsi"/>
        </w:rPr>
        <w:t xml:space="preserve"> run unit framework tests. This approach is seen in figure ####. There are three distinct levels in a pipeline job – a Jenkinsfile than calls the pipeline configuration for the repository, the pipeline code that separates the job into multiple steps, and the low-level code to execute the job’s action. </w:t>
      </w:r>
    </w:p>
    <w:p w14:paraId="1235FC74" w14:textId="25AE90E1" w:rsidR="000A1E39" w:rsidRPr="002B58E9" w:rsidRDefault="000A1E39" w:rsidP="005530A9">
      <w:pPr>
        <w:jc w:val="both"/>
        <w:rPr>
          <w:rFonts w:asciiTheme="majorHAnsi" w:hAnsiTheme="majorHAnsi" w:cs="Arial"/>
        </w:rPr>
      </w:pPr>
    </w:p>
    <w:p w14:paraId="34F8D91D" w14:textId="6CF9D6C5" w:rsidR="002B58E9" w:rsidRPr="002B58E9" w:rsidRDefault="002B58E9" w:rsidP="005530A9">
      <w:pPr>
        <w:jc w:val="both"/>
        <w:rPr>
          <w:rFonts w:asciiTheme="majorHAnsi" w:hAnsiTheme="majorHAnsi" w:cs="Arial"/>
        </w:rPr>
      </w:pPr>
      <w:r w:rsidRPr="002B58E9">
        <w:rPr>
          <w:rFonts w:asciiTheme="majorHAnsi" w:hAnsiTheme="majorHAnsi" w:cs="Arial"/>
        </w:rPr>
        <w:t xml:space="preserve">However, if there is only one repository in the organization, it is not necessary to have the three different levels. The Jenkinsfile can define the stages and call the low-level code, seen in figure ####. </w:t>
      </w:r>
    </w:p>
    <w:p w14:paraId="193169F8" w14:textId="77777777" w:rsidR="000A1E39" w:rsidRDefault="000A1E39" w:rsidP="005530A9">
      <w:pPr>
        <w:jc w:val="both"/>
        <w:rPr>
          <w:rFonts w:ascii="Arial" w:hAnsi="Arial" w:cs="Arial"/>
        </w:rPr>
      </w:pPr>
    </w:p>
    <w:p w14:paraId="7C13B012" w14:textId="77777777" w:rsidR="000A1E39" w:rsidRDefault="000A1E39" w:rsidP="005530A9">
      <w:pPr>
        <w:jc w:val="both"/>
        <w:rPr>
          <w:rFonts w:ascii="Arial" w:hAnsi="Arial" w:cs="Arial"/>
        </w:rPr>
      </w:pPr>
    </w:p>
    <w:p w14:paraId="1FCE6F27" w14:textId="0A2BA899" w:rsidR="000A1E39" w:rsidRDefault="000A1E39" w:rsidP="005530A9">
      <w:pPr>
        <w:jc w:val="both"/>
        <w:rPr>
          <w:rFonts w:asciiTheme="majorHAnsi" w:hAnsiTheme="majorHAnsi" w:cs="Arial"/>
        </w:rPr>
      </w:pPr>
      <w:r>
        <w:rPr>
          <w:noProof/>
        </w:rPr>
        <w:lastRenderedPageBreak/>
        <mc:AlternateContent>
          <mc:Choice Requires="wps">
            <w:drawing>
              <wp:anchor distT="0" distB="0" distL="114300" distR="114300" simplePos="0" relativeHeight="251658242" behindDoc="0" locked="0" layoutInCell="1" allowOverlap="1" wp14:anchorId="785EB3BE" wp14:editId="47EFBCEA">
                <wp:simplePos x="0" y="0"/>
                <wp:positionH relativeFrom="margin">
                  <wp:align>center</wp:align>
                </wp:positionH>
                <wp:positionV relativeFrom="paragraph">
                  <wp:posOffset>2771140</wp:posOffset>
                </wp:positionV>
                <wp:extent cx="6619240" cy="635"/>
                <wp:effectExtent l="0" t="0" r="0" b="5715"/>
                <wp:wrapSquare wrapText="bothSides"/>
                <wp:docPr id="835184819" name="Text Box 835184819"/>
                <wp:cNvGraphicFramePr/>
                <a:graphic xmlns:a="http://schemas.openxmlformats.org/drawingml/2006/main">
                  <a:graphicData uri="http://schemas.microsoft.com/office/word/2010/wordprocessingShape">
                    <wps:wsp>
                      <wps:cNvSpPr txBox="1"/>
                      <wps:spPr>
                        <a:xfrm>
                          <a:off x="0" y="0"/>
                          <a:ext cx="6619240" cy="635"/>
                        </a:xfrm>
                        <a:prstGeom prst="rect">
                          <a:avLst/>
                        </a:prstGeom>
                        <a:solidFill>
                          <a:prstClr val="white"/>
                        </a:solidFill>
                        <a:ln>
                          <a:noFill/>
                        </a:ln>
                      </wps:spPr>
                      <wps:txbx>
                        <w:txbxContent>
                          <w:p w14:paraId="3D648F00" w14:textId="4DB4F9EC" w:rsidR="006736F9" w:rsidRPr="00B70AFC" w:rsidRDefault="006736F9" w:rsidP="00C06413">
                            <w:pPr>
                              <w:pStyle w:val="Caption"/>
                              <w:jc w:val="center"/>
                              <w:rPr>
                                <w:rFonts w:asciiTheme="majorHAnsi" w:hAnsiTheme="majorHAnsi" w:cs="Arial"/>
                                <w:sz w:val="24"/>
                                <w:szCs w:val="24"/>
                              </w:rPr>
                            </w:pPr>
                            <w:r>
                              <w:t xml:space="preserve">Figure </w:t>
                            </w:r>
                            <w:fldSimple w:instr=" SEQ Figure \* ARABIC ">
                              <w:r>
                                <w:rPr>
                                  <w:noProof/>
                                </w:rPr>
                                <w:t>2</w:t>
                              </w:r>
                            </w:fldSimple>
                            <w:r>
                              <w:t>: Multiple Repository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5EB3BE" id="_x0000_t202" coordsize="21600,21600" o:spt="202" path="m,l,21600r21600,l21600,xe">
                <v:stroke joinstyle="miter"/>
                <v:path gradientshapeok="t" o:connecttype="rect"/>
              </v:shapetype>
              <v:shape id="Text Box 835184819" o:spid="_x0000_s1026" type="#_x0000_t202" style="position:absolute;left:0;text-align:left;margin-left:0;margin-top:218.2pt;width:521.2pt;height:.05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" stroked="f">
                <v:textbox style="mso-fit-shape-to-text:t" inset="0,0,0,0">
                  <w:txbxContent>
                    <w:p w14:paraId="3D648F00" w14:textId="4DB4F9EC" w:rsidR="006736F9" w:rsidRPr="00B70AFC" w:rsidRDefault="006736F9" w:rsidP="00C06413">
                      <w:pPr>
                        <w:pStyle w:val="Caption"/>
                        <w:jc w:val="center"/>
                        <w:rPr>
                          <w:rFonts w:asciiTheme="majorHAnsi" w:hAnsiTheme="majorHAnsi" w:cs="Arial"/>
                          <w:sz w:val="24"/>
                          <w:szCs w:val="24"/>
                        </w:rPr>
                      </w:pPr>
                      <w:r>
                        <w:t xml:space="preserve">Figure </w:t>
                      </w:r>
                      <w:fldSimple w:instr=" SEQ Figure \* ARABIC ">
                        <w:r>
                          <w:rPr>
                            <w:noProof/>
                          </w:rPr>
                          <w:t>2</w:t>
                        </w:r>
                      </w:fldSimple>
                      <w:r>
                        <w:t>: Multiple Repository Architecture</w:t>
                      </w:r>
                    </w:p>
                  </w:txbxContent>
                </v:textbox>
                <w10:wrap type="square" anchorx="margin"/>
              </v:shape>
            </w:pict>
          </mc:Fallback>
        </mc:AlternateContent>
      </w:r>
      <w:r>
        <w:rPr>
          <w:noProof/>
        </w:rPr>
        <mc:AlternateContent>
          <mc:Choice Requires="wpg">
            <w:drawing>
              <wp:anchor distT="0" distB="0" distL="114300" distR="114300" simplePos="0" relativeHeight="251658240" behindDoc="0" locked="0" layoutInCell="1" allowOverlap="1" wp14:anchorId="78773521" wp14:editId="7720225B">
                <wp:simplePos x="0" y="0"/>
                <wp:positionH relativeFrom="margin">
                  <wp:posOffset>-466725</wp:posOffset>
                </wp:positionH>
                <wp:positionV relativeFrom="paragraph">
                  <wp:posOffset>290195</wp:posOffset>
                </wp:positionV>
                <wp:extent cx="6619240" cy="2435225"/>
                <wp:effectExtent l="0" t="0" r="10160" b="3175"/>
                <wp:wrapSquare wrapText="bothSides"/>
                <wp:docPr id="835184815" name="Group 835184815"/>
                <wp:cNvGraphicFramePr/>
                <a:graphic xmlns:a="http://schemas.openxmlformats.org/drawingml/2006/main">
                  <a:graphicData uri="http://schemas.microsoft.com/office/word/2010/wordprocessingGroup">
                    <wpg:wgp>
                      <wpg:cNvGrpSpPr/>
                      <wpg:grpSpPr>
                        <a:xfrm>
                          <a:off x="0" y="0"/>
                          <a:ext cx="6619240" cy="2435225"/>
                          <a:chOff x="0" y="0"/>
                          <a:chExt cx="6619715" cy="2435232"/>
                        </a:xfrm>
                      </wpg:grpSpPr>
                      <wps:wsp>
                        <wps:cNvPr id="1973941368" name="Text Box 2"/>
                        <wps:cNvSpPr txBox="1">
                          <a:spLocks noChangeArrowheads="1"/>
                        </wps:cNvSpPr>
                        <wps:spPr bwMode="auto">
                          <a:xfrm>
                            <a:off x="4868985" y="54708"/>
                            <a:ext cx="914399" cy="276224"/>
                          </a:xfrm>
                          <a:prstGeom prst="rect">
                            <a:avLst/>
                          </a:prstGeom>
                          <a:noFill/>
                          <a:ln w="9525">
                            <a:noFill/>
                            <a:miter lim="800000"/>
                            <a:headEnd/>
                            <a:tailEnd/>
                          </a:ln>
                        </wps:spPr>
                        <wps:txbx>
                          <w:txbxContent>
                            <w:p w14:paraId="426232A1" w14:textId="2BA59FBC" w:rsidR="006736F9" w:rsidRPr="00EF7A01" w:rsidRDefault="006736F9" w:rsidP="008B64B0">
                              <w:pPr>
                                <w:jc w:val="center"/>
                                <w:rPr>
                                  <w:rFonts w:ascii="Arial" w:hAnsi="Arial" w:cs="Arial"/>
                                </w:rPr>
                              </w:pPr>
                              <w:r w:rsidRPr="00EF7A01">
                                <w:rPr>
                                  <w:rFonts w:ascii="Arial" w:hAnsi="Arial" w:cs="Arial"/>
                                </w:rPr>
                                <w:t>UTF_Test</w:t>
                              </w:r>
                            </w:p>
                          </w:txbxContent>
                        </wps:txbx>
                        <wps:bodyPr rot="0" vert="horz" wrap="square" lIns="91440" tIns="45720" rIns="91440" bIns="45720" anchor="t" anchorCtr="0">
                          <a:spAutoFit/>
                        </wps:bodyPr>
                      </wps:wsp>
                      <wps:wsp>
                        <wps:cNvPr id="1973941367" name="Text Box 2"/>
                        <wps:cNvSpPr txBox="1">
                          <a:spLocks noChangeArrowheads="1"/>
                        </wps:cNvSpPr>
                        <wps:spPr bwMode="auto">
                          <a:xfrm>
                            <a:off x="2860431" y="633047"/>
                            <a:ext cx="914399" cy="276224"/>
                          </a:xfrm>
                          <a:prstGeom prst="rect">
                            <a:avLst/>
                          </a:prstGeom>
                          <a:noFill/>
                          <a:ln w="9525">
                            <a:noFill/>
                            <a:miter lim="800000"/>
                            <a:headEnd/>
                            <a:tailEnd/>
                          </a:ln>
                        </wps:spPr>
                        <wps:txbx>
                          <w:txbxContent>
                            <w:p w14:paraId="6FE2BE3A" w14:textId="0D8219CC" w:rsidR="006736F9" w:rsidRPr="00EF7A01" w:rsidRDefault="006736F9" w:rsidP="008B64B0">
                              <w:pPr>
                                <w:jc w:val="center"/>
                                <w:rPr>
                                  <w:rFonts w:ascii="Arial" w:hAnsi="Arial" w:cs="Arial"/>
                                </w:rPr>
                              </w:pPr>
                              <w:r w:rsidRPr="00EF7A01">
                                <w:rPr>
                                  <w:rFonts w:ascii="Arial" w:hAnsi="Arial" w:cs="Arial"/>
                                </w:rPr>
                                <w:t>Pipeline</w:t>
                              </w:r>
                            </w:p>
                          </w:txbxContent>
                        </wps:txbx>
                        <wps:bodyPr rot="0" vert="horz" wrap="square" lIns="91440" tIns="45720" rIns="91440" bIns="45720" anchor="t" anchorCtr="0">
                          <a:spAutoFit/>
                        </wps:bodyPr>
                      </wps:wsp>
                      <wps:wsp>
                        <wps:cNvPr id="1973941370" name="Text Box 2"/>
                        <wps:cNvSpPr txBox="1">
                          <a:spLocks noChangeArrowheads="1"/>
                        </wps:cNvSpPr>
                        <wps:spPr bwMode="auto">
                          <a:xfrm>
                            <a:off x="4876800" y="1219200"/>
                            <a:ext cx="913764" cy="276224"/>
                          </a:xfrm>
                          <a:prstGeom prst="rect">
                            <a:avLst/>
                          </a:prstGeom>
                          <a:noFill/>
                          <a:ln w="9525">
                            <a:noFill/>
                            <a:miter lim="800000"/>
                            <a:headEnd/>
                            <a:tailEnd/>
                          </a:ln>
                        </wps:spPr>
                        <wps:txbx>
                          <w:txbxContent>
                            <w:p w14:paraId="3ADED76B" w14:textId="6C3EA8CD" w:rsidR="006736F9" w:rsidRPr="00EF7A01" w:rsidRDefault="006736F9" w:rsidP="00EF7A01">
                              <w:pPr>
                                <w:jc w:val="center"/>
                                <w:rPr>
                                  <w:rFonts w:ascii="Arial" w:hAnsi="Arial" w:cs="Arial"/>
                                </w:rPr>
                              </w:pPr>
                              <w:r>
                                <w:rPr>
                                  <w:rFonts w:ascii="Arial" w:hAnsi="Arial" w:cs="Arial"/>
                                </w:rPr>
                                <w:t>RunVI</w:t>
                              </w:r>
                            </w:p>
                          </w:txbxContent>
                        </wps:txbx>
                        <wps:bodyPr rot="0" vert="horz" wrap="square" lIns="91440" tIns="45720" rIns="91440" bIns="45720" anchor="t" anchorCtr="0">
                          <a:spAutoFit/>
                        </wps:bodyPr>
                      </wps:wsp>
                      <wpg:grpSp>
                        <wpg:cNvPr id="835184813" name="Group 835184813"/>
                        <wpg:cNvGrpSpPr/>
                        <wpg:grpSpPr>
                          <a:xfrm>
                            <a:off x="0" y="0"/>
                            <a:ext cx="6619715" cy="2435232"/>
                            <a:chOff x="0" y="0"/>
                            <a:chExt cx="6619715" cy="2435232"/>
                          </a:xfrm>
                        </wpg:grpSpPr>
                        <wpg:grpSp>
                          <wpg:cNvPr id="835184804" name="Group 835184804"/>
                          <wpg:cNvGrpSpPr/>
                          <wpg:grpSpPr>
                            <a:xfrm>
                              <a:off x="789354" y="0"/>
                              <a:ext cx="5060373" cy="1548244"/>
                              <a:chOff x="0" y="0"/>
                              <a:chExt cx="5060373" cy="1548244"/>
                            </a:xfrm>
                          </wpg:grpSpPr>
                          <wpg:grpSp>
                            <wpg:cNvPr id="1973941366" name="Group 1973941366"/>
                            <wpg:cNvGrpSpPr/>
                            <wpg:grpSpPr>
                              <a:xfrm>
                                <a:off x="0" y="0"/>
                                <a:ext cx="5060373" cy="1548244"/>
                                <a:chOff x="0" y="0"/>
                                <a:chExt cx="5060373" cy="1548244"/>
                              </a:xfrm>
                            </wpg:grpSpPr>
                            <wpg:grpSp>
                              <wpg:cNvPr id="1973941363" name="Group 1973941363"/>
                              <wpg:cNvGrpSpPr/>
                              <wpg:grpSpPr>
                                <a:xfrm>
                                  <a:off x="0" y="0"/>
                                  <a:ext cx="5060373" cy="1548244"/>
                                  <a:chOff x="0" y="0"/>
                                  <a:chExt cx="5060373" cy="1548244"/>
                                </a:xfrm>
                              </wpg:grpSpPr>
                              <wpg:grpSp>
                                <wpg:cNvPr id="1973941357" name="Group 1973941357"/>
                                <wpg:cNvGrpSpPr/>
                                <wpg:grpSpPr>
                                  <a:xfrm>
                                    <a:off x="0" y="0"/>
                                    <a:ext cx="1028700" cy="1548244"/>
                                    <a:chOff x="0" y="0"/>
                                    <a:chExt cx="1028700" cy="1548244"/>
                                  </a:xfrm>
                                </wpg:grpSpPr>
                                <wps:wsp>
                                  <wps:cNvPr id="1973941350" name="Rounded Rectangle 1973941350"/>
                                  <wps:cNvSpPr/>
                                  <wps:spPr>
                                    <a:xfrm>
                                      <a:off x="0" y="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51" name="Rounded Rectangle 1973941351"/>
                                  <wps:cNvSpPr/>
                                  <wps:spPr>
                                    <a:xfrm>
                                      <a:off x="0" y="57150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52" name="Rounded Rectangle 1973941352"/>
                                  <wps:cNvSpPr/>
                                  <wps:spPr>
                                    <a:xfrm>
                                      <a:off x="0" y="115339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73941353" name="Rounded Rectangle 1973941353"/>
                                <wps:cNvSpPr/>
                                <wps:spPr>
                                  <a:xfrm>
                                    <a:off x="2005446" y="581891"/>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3941358" name="Group 1973941358"/>
                                <wpg:cNvGrpSpPr/>
                                <wpg:grpSpPr>
                                  <a:xfrm>
                                    <a:off x="4031673" y="0"/>
                                    <a:ext cx="1028700" cy="1548244"/>
                                    <a:chOff x="0" y="0"/>
                                    <a:chExt cx="1028700" cy="1548244"/>
                                  </a:xfrm>
                                </wpg:grpSpPr>
                                <wps:wsp>
                                  <wps:cNvPr id="1973941360" name="Rounded Rectangle 1973941360"/>
                                  <wps:cNvSpPr/>
                                  <wps:spPr>
                                    <a:xfrm>
                                      <a:off x="0" y="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61" name="Rounded Rectangle 1973941361"/>
                                  <wps:cNvSpPr/>
                                  <wps:spPr>
                                    <a:xfrm>
                                      <a:off x="0" y="57150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3941362" name="Rounded Rectangle 1973941362"/>
                                  <wps:cNvSpPr/>
                                  <wps:spPr>
                                    <a:xfrm>
                                      <a:off x="0" y="115339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7" name="Text Box 2"/>
                              <wps:cNvSpPr txBox="1">
                                <a:spLocks noChangeArrowheads="1"/>
                              </wps:cNvSpPr>
                              <wps:spPr bwMode="auto">
                                <a:xfrm>
                                  <a:off x="72735" y="51950"/>
                                  <a:ext cx="914399" cy="276224"/>
                                </a:xfrm>
                                <a:prstGeom prst="rect">
                                  <a:avLst/>
                                </a:prstGeom>
                                <a:noFill/>
                                <a:ln w="9525">
                                  <a:noFill/>
                                  <a:miter lim="800000"/>
                                  <a:headEnd/>
                                  <a:tailEnd/>
                                </a:ln>
                              </wps:spPr>
                              <wps:txbx>
                                <w:txbxContent>
                                  <w:p w14:paraId="5398A835" w14:textId="05995306" w:rsidR="006736F9" w:rsidRPr="008B64B0" w:rsidRDefault="006736F9" w:rsidP="00514BB9">
                                    <w:pPr>
                                      <w:jc w:val="center"/>
                                      <w:rPr>
                                        <w:rFonts w:ascii="Arial" w:hAnsi="Arial" w:cs="Arial"/>
                                      </w:rPr>
                                    </w:pPr>
                                    <w:r w:rsidRPr="008B64B0">
                                      <w:rPr>
                                        <w:rFonts w:ascii="Arial" w:hAnsi="Arial" w:cs="Arial"/>
                                      </w:rPr>
                                      <w:t>Jenkinsfile</w:t>
                                    </w:r>
                                  </w:p>
                                </w:txbxContent>
                              </wps:txbx>
                              <wps:bodyPr rot="0" vert="horz" wrap="square" lIns="91440" tIns="45720" rIns="91440" bIns="45720" anchor="t" anchorCtr="0">
                                <a:spAutoFit/>
                              </wps:bodyPr>
                            </wps:wsp>
                            <wps:wsp>
                              <wps:cNvPr id="1973941364" name="Text Box 2"/>
                              <wps:cNvSpPr txBox="1">
                                <a:spLocks noChangeArrowheads="1"/>
                              </wps:cNvSpPr>
                              <wps:spPr bwMode="auto">
                                <a:xfrm>
                                  <a:off x="62343" y="623316"/>
                                  <a:ext cx="914399" cy="276224"/>
                                </a:xfrm>
                                <a:prstGeom prst="rect">
                                  <a:avLst/>
                                </a:prstGeom>
                                <a:noFill/>
                                <a:ln w="9525">
                                  <a:noFill/>
                                  <a:miter lim="800000"/>
                                  <a:headEnd/>
                                  <a:tailEnd/>
                                </a:ln>
                              </wps:spPr>
                              <wps:txbx>
                                <w:txbxContent>
                                  <w:p w14:paraId="416B27AE" w14:textId="72672D1B" w:rsidR="006736F9" w:rsidRPr="00EF7A01" w:rsidRDefault="006736F9" w:rsidP="008B64B0">
                                    <w:pPr>
                                      <w:jc w:val="center"/>
                                      <w:rPr>
                                        <w:rFonts w:ascii="Arial" w:hAnsi="Arial" w:cs="Arial"/>
                                      </w:rPr>
                                    </w:pPr>
                                    <w:r w:rsidRPr="00EF7A01">
                                      <w:rPr>
                                        <w:rFonts w:ascii="Arial" w:hAnsi="Arial" w:cs="Arial"/>
                                      </w:rPr>
                                      <w:t>Jenkinsfile</w:t>
                                    </w:r>
                                  </w:p>
                                </w:txbxContent>
                              </wps:txbx>
                              <wps:bodyPr rot="0" vert="horz" wrap="square" lIns="91440" tIns="45720" rIns="91440" bIns="45720" anchor="t" anchorCtr="0">
                                <a:spAutoFit/>
                              </wps:bodyPr>
                            </wps:wsp>
                            <wps:wsp>
                              <wps:cNvPr id="1973941365" name="Text Box 2"/>
                              <wps:cNvSpPr txBox="1">
                                <a:spLocks noChangeArrowheads="1"/>
                              </wps:cNvSpPr>
                              <wps:spPr bwMode="auto">
                                <a:xfrm>
                                  <a:off x="62345" y="1205256"/>
                                  <a:ext cx="914399" cy="276224"/>
                                </a:xfrm>
                                <a:prstGeom prst="rect">
                                  <a:avLst/>
                                </a:prstGeom>
                                <a:noFill/>
                                <a:ln w="9525">
                                  <a:noFill/>
                                  <a:miter lim="800000"/>
                                  <a:headEnd/>
                                  <a:tailEnd/>
                                </a:ln>
                              </wps:spPr>
                              <wps:txbx>
                                <w:txbxContent>
                                  <w:p w14:paraId="558C0CD0" w14:textId="77777777" w:rsidR="006736F9" w:rsidRPr="00EF7A01" w:rsidRDefault="006736F9" w:rsidP="00514BB9">
                                    <w:pPr>
                                      <w:jc w:val="center"/>
                                      <w:rPr>
                                        <w:rFonts w:ascii="Arial" w:hAnsi="Arial" w:cs="Arial"/>
                                      </w:rPr>
                                    </w:pPr>
                                    <w:r w:rsidRPr="00EF7A01">
                                      <w:rPr>
                                        <w:rFonts w:ascii="Arial" w:hAnsi="Arial" w:cs="Arial"/>
                                      </w:rPr>
                                      <w:t>Jenkinsfile</w:t>
                                    </w:r>
                                  </w:p>
                                </w:txbxContent>
                              </wps:txbx>
                              <wps:bodyPr rot="0" vert="horz" wrap="square" lIns="91440" tIns="45720" rIns="91440" bIns="45720" anchor="t" anchorCtr="0">
                                <a:spAutoFit/>
                              </wps:bodyPr>
                            </wps:wsp>
                          </wpg:grpSp>
                          <wps:wsp>
                            <wps:cNvPr id="1973941371" name="Straight Arrow Connector 1973941371"/>
                            <wps:cNvCnPr/>
                            <wps:spPr>
                              <a:xfrm>
                                <a:off x="1038687" y="207146"/>
                                <a:ext cx="966066" cy="57150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2" name="Straight Arrow Connector 1973941372"/>
                            <wps:cNvCnPr/>
                            <wps:spPr>
                              <a:xfrm flipV="1">
                                <a:off x="1050524" y="790113"/>
                                <a:ext cx="955941" cy="581602"/>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3" name="Straight Arrow Connector 1973941373"/>
                            <wps:cNvCnPr/>
                            <wps:spPr>
                              <a:xfrm flipV="1">
                                <a:off x="3048000" y="171635"/>
                                <a:ext cx="955941" cy="581602"/>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4" name="Straight Arrow Connector 1973941374"/>
                            <wps:cNvCnPr/>
                            <wps:spPr>
                              <a:xfrm>
                                <a:off x="3048000" y="790113"/>
                                <a:ext cx="965835" cy="57150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75" name="Straight Arrow Connector 1973941375"/>
                            <wps:cNvCnPr/>
                            <wps:spPr>
                              <a:xfrm>
                                <a:off x="1088994" y="784194"/>
                                <a:ext cx="893445" cy="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5184803" name="Straight Arrow Connector 835184803"/>
                            <wps:cNvCnPr/>
                            <wps:spPr>
                              <a:xfrm>
                                <a:off x="3056877" y="778276"/>
                                <a:ext cx="964707" cy="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835184812" name="Group 835184812"/>
                          <wpg:cNvGrpSpPr/>
                          <wpg:grpSpPr>
                            <a:xfrm>
                              <a:off x="0" y="1633228"/>
                              <a:ext cx="6619715" cy="802004"/>
                              <a:chOff x="0" y="-187"/>
                              <a:chExt cx="6619715" cy="802004"/>
                            </a:xfrm>
                          </wpg:grpSpPr>
                          <wps:wsp>
                            <wps:cNvPr id="835184805" name="Text Box 2"/>
                            <wps:cNvSpPr txBox="1">
                              <a:spLocks noChangeArrowheads="1"/>
                            </wps:cNvSpPr>
                            <wps:spPr bwMode="auto">
                              <a:xfrm>
                                <a:off x="0" y="-187"/>
                                <a:ext cx="2439034" cy="802004"/>
                              </a:xfrm>
                              <a:prstGeom prst="rect">
                                <a:avLst/>
                              </a:prstGeom>
                              <a:solidFill>
                                <a:srgbClr val="FFFFFF"/>
                              </a:solidFill>
                              <a:ln w="9525">
                                <a:noFill/>
                                <a:miter lim="800000"/>
                                <a:headEnd/>
                                <a:tailEnd/>
                              </a:ln>
                            </wps:spPr>
                            <wps:txbx>
                              <w:txbxContent>
                                <w:p w14:paraId="6CE6E25A" w14:textId="3CDD7F2F" w:rsidR="006736F9" w:rsidRPr="00FC646E" w:rsidRDefault="006736F9" w:rsidP="00486081">
                                  <w:pPr>
                                    <w:pStyle w:val="ListParagraph"/>
                                    <w:rPr>
                                      <w:rFonts w:ascii="Arial" w:hAnsi="Arial" w:cs="Arial"/>
                                      <w:sz w:val="20"/>
                                    </w:rPr>
                                  </w:pPr>
                                  <w:r w:rsidRPr="00FC646E">
                                    <w:rPr>
                                      <w:rFonts w:ascii="Arial" w:hAnsi="Arial" w:cs="Arial"/>
                                      <w:sz w:val="20"/>
                                    </w:rPr>
                                    <w:t>Sets pipeline parameters</w:t>
                                  </w:r>
                                </w:p>
                                <w:p w14:paraId="764E81FB" w14:textId="107953C0" w:rsidR="006736F9" w:rsidRPr="00FC646E" w:rsidRDefault="006736F9" w:rsidP="00FC646E">
                                  <w:pPr>
                                    <w:pStyle w:val="ListParagraph"/>
                                    <w:rPr>
                                      <w:rFonts w:ascii="Arial" w:hAnsi="Arial" w:cs="Arial"/>
                                      <w:sz w:val="18"/>
                                    </w:rPr>
                                  </w:pPr>
                                  <w:r w:rsidRPr="00FC646E">
                                    <w:rPr>
                                      <w:rFonts w:ascii="Arial" w:hAnsi="Arial" w:cs="Arial"/>
                                      <w:sz w:val="18"/>
                                    </w:rPr>
                                    <w:t>(Project path, Build Specification, etc.)</w:t>
                                  </w:r>
                                </w:p>
                                <w:p w14:paraId="56482F46" w14:textId="06962B51" w:rsidR="006736F9" w:rsidRPr="00486081" w:rsidRDefault="006736F9" w:rsidP="00486081">
                                  <w:pPr>
                                    <w:ind w:firstLine="720"/>
                                    <w:rPr>
                                      <w:rFonts w:ascii="Arial" w:hAnsi="Arial" w:cs="Arial"/>
                                      <w:sz w:val="20"/>
                                    </w:rPr>
                                  </w:pPr>
                                  <w:r w:rsidRPr="00486081">
                                    <w:rPr>
                                      <w:rFonts w:ascii="Arial" w:hAnsi="Arial" w:cs="Arial"/>
                                      <w:sz w:val="20"/>
                                    </w:rPr>
                                    <w:t>Trivially Simple</w:t>
                                  </w:r>
                                </w:p>
                                <w:p w14:paraId="2A4A7C7A" w14:textId="4A08717B" w:rsidR="006736F9" w:rsidRPr="00FC646E" w:rsidRDefault="006736F9" w:rsidP="00486081">
                                  <w:pPr>
                                    <w:pStyle w:val="ListParagraph"/>
                                    <w:rPr>
                                      <w:rFonts w:ascii="Arial" w:hAnsi="Arial" w:cs="Arial"/>
                                      <w:sz w:val="20"/>
                                    </w:rPr>
                                  </w:pPr>
                                  <w:r w:rsidRPr="00FC646E">
                                    <w:rPr>
                                      <w:rFonts w:ascii="Arial" w:hAnsi="Arial" w:cs="Arial"/>
                                      <w:sz w:val="20"/>
                                    </w:rPr>
                                    <w:t xml:space="preserve">One per repository </w:t>
                                  </w:r>
                                </w:p>
                              </w:txbxContent>
                            </wps:txbx>
                            <wps:bodyPr rot="0" vert="horz" wrap="square" lIns="91440" tIns="45720" rIns="0" bIns="45720" anchor="t" anchorCtr="0">
                              <a:spAutoFit/>
                            </wps:bodyPr>
                          </wps:wsp>
                          <wps:wsp>
                            <wps:cNvPr id="835184806" name="Straight Connector 835184806"/>
                            <wps:cNvCnPr/>
                            <wps:spPr>
                              <a:xfrm>
                                <a:off x="554892" y="0"/>
                                <a:ext cx="1422400"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35184808" name="Text Box 2"/>
                            <wps:cNvSpPr txBox="1">
                              <a:spLocks noChangeArrowheads="1"/>
                            </wps:cNvSpPr>
                            <wps:spPr bwMode="auto">
                              <a:xfrm>
                                <a:off x="2117817" y="93770"/>
                                <a:ext cx="2234564" cy="539114"/>
                              </a:xfrm>
                              <a:prstGeom prst="rect">
                                <a:avLst/>
                              </a:prstGeom>
                              <a:noFill/>
                              <a:ln w="9525">
                                <a:noFill/>
                                <a:miter lim="800000"/>
                                <a:headEnd/>
                                <a:tailEnd/>
                              </a:ln>
                            </wps:spPr>
                            <wps:txbx>
                              <w:txbxContent>
                                <w:p w14:paraId="15665F01" w14:textId="77777777" w:rsidR="006736F9" w:rsidRPr="00FC646E" w:rsidRDefault="006736F9" w:rsidP="00486081">
                                  <w:pPr>
                                    <w:pStyle w:val="ListParagraph"/>
                                    <w:rPr>
                                      <w:rFonts w:ascii="Arial" w:hAnsi="Arial" w:cs="Arial"/>
                                      <w:sz w:val="20"/>
                                    </w:rPr>
                                  </w:pPr>
                                  <w:r w:rsidRPr="00FC646E">
                                    <w:rPr>
                                      <w:rFonts w:ascii="Arial" w:hAnsi="Arial" w:cs="Arial"/>
                                      <w:sz w:val="20"/>
                                    </w:rPr>
                                    <w:t>Define what steps to run</w:t>
                                  </w:r>
                                </w:p>
                                <w:p w14:paraId="52D1C4A8" w14:textId="77777777" w:rsidR="006736F9" w:rsidRPr="00FC646E" w:rsidRDefault="006736F9" w:rsidP="00352228">
                                  <w:pPr>
                                    <w:pStyle w:val="ListParagraph"/>
                                    <w:rPr>
                                      <w:rFonts w:ascii="Arial" w:hAnsi="Arial" w:cs="Arial"/>
                                      <w:sz w:val="20"/>
                                    </w:rPr>
                                  </w:pPr>
                                  <w:r w:rsidRPr="00FC646E">
                                    <w:rPr>
                                      <w:rFonts w:ascii="Arial" w:hAnsi="Arial" w:cs="Arial"/>
                                      <w:sz w:val="20"/>
                                    </w:rPr>
                                    <w:t xml:space="preserve">Reused across many projects </w:t>
                                  </w:r>
                                </w:p>
                                <w:p w14:paraId="7545F494" w14:textId="3C70EA1A" w:rsidR="006736F9" w:rsidRPr="00FC646E" w:rsidRDefault="006736F9" w:rsidP="00352228">
                                  <w:pPr>
                                    <w:pStyle w:val="ListParagraph"/>
                                    <w:rPr>
                                      <w:rFonts w:ascii="Arial" w:hAnsi="Arial" w:cs="Arial"/>
                                      <w:sz w:val="20"/>
                                    </w:rPr>
                                  </w:pPr>
                                </w:p>
                              </w:txbxContent>
                            </wps:txbx>
                            <wps:bodyPr rot="0" vert="horz" wrap="square" lIns="91440" tIns="45720" rIns="0" bIns="45720" anchor="t" anchorCtr="0">
                              <a:spAutoFit/>
                            </wps:bodyPr>
                          </wps:wsp>
                          <wps:wsp>
                            <wps:cNvPr id="835184809" name="Straight Connector 835184809"/>
                            <wps:cNvCnPr/>
                            <wps:spPr>
                              <a:xfrm>
                                <a:off x="2665046" y="0"/>
                                <a:ext cx="1303867"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35184810" name="Text Box 2"/>
                            <wps:cNvSpPr txBox="1">
                              <a:spLocks noChangeArrowheads="1"/>
                            </wps:cNvSpPr>
                            <wps:spPr bwMode="auto">
                              <a:xfrm>
                                <a:off x="4180681" y="31247"/>
                                <a:ext cx="2439034" cy="539114"/>
                              </a:xfrm>
                              <a:prstGeom prst="rect">
                                <a:avLst/>
                              </a:prstGeom>
                              <a:noFill/>
                              <a:ln w="9525">
                                <a:noFill/>
                                <a:miter lim="800000"/>
                                <a:headEnd/>
                                <a:tailEnd/>
                              </a:ln>
                            </wps:spPr>
                            <wps:txbx>
                              <w:txbxContent>
                                <w:p w14:paraId="0ABFB75E" w14:textId="1025B792" w:rsidR="006736F9" w:rsidRPr="00FC646E" w:rsidRDefault="006736F9" w:rsidP="00486081">
                                  <w:pPr>
                                    <w:ind w:left="720"/>
                                    <w:rPr>
                                      <w:rFonts w:ascii="Arial" w:hAnsi="Arial" w:cs="Arial"/>
                                      <w:sz w:val="20"/>
                                    </w:rPr>
                                  </w:pPr>
                                  <w:r w:rsidRPr="00FC646E">
                                    <w:rPr>
                                      <w:rFonts w:ascii="Arial" w:hAnsi="Arial" w:cs="Arial"/>
                                      <w:sz w:val="20"/>
                                    </w:rPr>
                                    <w:t xml:space="preserve">Define </w:t>
                                  </w:r>
                                  <w:r>
                                    <w:rPr>
                                      <w:rFonts w:ascii="Arial" w:hAnsi="Arial" w:cs="Arial"/>
                                      <w:sz w:val="20"/>
                                    </w:rPr>
                                    <w:t>a step</w:t>
                                  </w:r>
                                </w:p>
                                <w:p w14:paraId="26EA31EE" w14:textId="77777777" w:rsidR="006736F9" w:rsidRDefault="006736F9" w:rsidP="00486081">
                                  <w:pPr>
                                    <w:ind w:left="720"/>
                                    <w:rPr>
                                      <w:rFonts w:ascii="Arial" w:hAnsi="Arial" w:cs="Arial"/>
                                      <w:sz w:val="20"/>
                                    </w:rPr>
                                  </w:pPr>
                                  <w:r>
                                    <w:rPr>
                                      <w:rFonts w:ascii="Arial" w:hAnsi="Arial" w:cs="Arial"/>
                                      <w:sz w:val="20"/>
                                    </w:rPr>
                                    <w:t>Lowest-level building block</w:t>
                                  </w:r>
                                </w:p>
                                <w:p w14:paraId="77EA57CD" w14:textId="2EDFD0DE" w:rsidR="006736F9" w:rsidRPr="00FC646E" w:rsidRDefault="006736F9" w:rsidP="00486081">
                                  <w:pPr>
                                    <w:ind w:left="720"/>
                                    <w:rPr>
                                      <w:rFonts w:ascii="Arial" w:hAnsi="Arial" w:cs="Arial"/>
                                      <w:sz w:val="20"/>
                                    </w:rPr>
                                  </w:pPr>
                                  <w:r>
                                    <w:rPr>
                                      <w:rFonts w:ascii="Arial" w:hAnsi="Arial" w:cs="Arial"/>
                                      <w:sz w:val="20"/>
                                    </w:rPr>
                                    <w:t>Reused across many companies</w:t>
                                  </w:r>
                                  <w:r w:rsidRPr="00FC646E">
                                    <w:rPr>
                                      <w:rFonts w:ascii="Arial" w:hAnsi="Arial" w:cs="Arial"/>
                                      <w:sz w:val="20"/>
                                    </w:rPr>
                                    <w:t xml:space="preserve"> </w:t>
                                  </w:r>
                                </w:p>
                              </w:txbxContent>
                            </wps:txbx>
                            <wps:bodyPr rot="0" vert="horz" wrap="square" lIns="91440" tIns="45720" rIns="0" bIns="45720" anchor="t" anchorCtr="0">
                              <a:spAutoFit/>
                            </wps:bodyPr>
                          </wps:wsp>
                          <wps:wsp>
                            <wps:cNvPr id="835184811" name="Straight Connector 835184811"/>
                            <wps:cNvCnPr/>
                            <wps:spPr>
                              <a:xfrm>
                                <a:off x="4743939" y="0"/>
                                <a:ext cx="1303655"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1973941369" name="Text Box 2"/>
                        <wps:cNvSpPr txBox="1">
                          <a:spLocks noChangeArrowheads="1"/>
                        </wps:cNvSpPr>
                        <wps:spPr bwMode="auto">
                          <a:xfrm>
                            <a:off x="4876800" y="625231"/>
                            <a:ext cx="913764" cy="276224"/>
                          </a:xfrm>
                          <a:prstGeom prst="rect">
                            <a:avLst/>
                          </a:prstGeom>
                          <a:noFill/>
                          <a:ln w="9525">
                            <a:noFill/>
                            <a:miter lim="800000"/>
                            <a:headEnd/>
                            <a:tailEnd/>
                          </a:ln>
                        </wps:spPr>
                        <wps:txbx>
                          <w:txbxContent>
                            <w:p w14:paraId="72D19272" w14:textId="6AAD535A" w:rsidR="006736F9" w:rsidRPr="00EF7A01" w:rsidRDefault="006736F9" w:rsidP="00EF7A01">
                              <w:pPr>
                                <w:jc w:val="center"/>
                                <w:rPr>
                                  <w:rFonts w:ascii="Arial" w:hAnsi="Arial" w:cs="Arial"/>
                                </w:rPr>
                              </w:pPr>
                              <w:r>
                                <w:rPr>
                                  <w:rFonts w:ascii="Arial" w:hAnsi="Arial" w:cs="Arial"/>
                                </w:rPr>
                                <w:t>LV_Build</w:t>
                              </w:r>
                            </w:p>
                          </w:txbxContent>
                        </wps:txbx>
                        <wps:bodyPr rot="0" vert="horz" wrap="square" lIns="91440" tIns="45720" rIns="91440" bIns="45720" anchor="t" anchorCtr="0">
                          <a:spAutoFit/>
                        </wps:bodyPr>
                      </wps:wsp>
                    </wpg:wgp>
                  </a:graphicData>
                </a:graphic>
              </wp:anchor>
            </w:drawing>
          </mc:Choice>
          <mc:Fallback>
            <w:pict>
              <v:group w14:anchorId="78773521" id="Group 835184815" o:spid="_x0000_s1027" style="position:absolute;left:0;text-align:left;margin-left:-36.75pt;margin-top:22.85pt;width:521.2pt;height:191.75pt;z-index:251658240;mso-position-horizontal-relative:margin" coordsize="66197,24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">
                <v:shape id="Text Box 2" o:spid="_x0000_s1028" type="#_x0000_t202" style="position:absolute;left:48689;top:547;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" filled="f" stroked="f">
                  <v:textbox style="mso-fit-shape-to-text:t">
                    <w:txbxContent>
                      <w:p w14:paraId="426232A1" w14:textId="2BA59FBC" w:rsidR="006736F9" w:rsidRPr="00EF7A01" w:rsidRDefault="006736F9" w:rsidP="008B64B0">
                        <w:pPr>
                          <w:jc w:val="center"/>
                          <w:rPr>
                            <w:rFonts w:ascii="Arial" w:hAnsi="Arial" w:cs="Arial"/>
                          </w:rPr>
                        </w:pPr>
                        <w:r w:rsidRPr="00EF7A01">
                          <w:rPr>
                            <w:rFonts w:ascii="Arial" w:hAnsi="Arial" w:cs="Arial"/>
                          </w:rPr>
                          <w:t>UTF_Test</w:t>
                        </w:r>
                      </w:p>
                    </w:txbxContent>
                  </v:textbox>
                </v:shape>
                <v:shape id="Text Box 2" o:spid="_x0000_s1029" type="#_x0000_t202" style="position:absolute;left:28604;top:6330;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" filled="f" stroked="f">
                  <v:textbox style="mso-fit-shape-to-text:t">
                    <w:txbxContent>
                      <w:p w14:paraId="6FE2BE3A" w14:textId="0D8219CC" w:rsidR="006736F9" w:rsidRPr="00EF7A01" w:rsidRDefault="006736F9" w:rsidP="008B64B0">
                        <w:pPr>
                          <w:jc w:val="center"/>
                          <w:rPr>
                            <w:rFonts w:ascii="Arial" w:hAnsi="Arial" w:cs="Arial"/>
                          </w:rPr>
                        </w:pPr>
                        <w:r w:rsidRPr="00EF7A01">
                          <w:rPr>
                            <w:rFonts w:ascii="Arial" w:hAnsi="Arial" w:cs="Arial"/>
                          </w:rPr>
                          <w:t>Pipeline</w:t>
                        </w:r>
                      </w:p>
                    </w:txbxContent>
                  </v:textbox>
                </v:shape>
                <v:shape id="Text Box 2" o:spid="_x0000_s1030" type="#_x0000_t202" style="position:absolute;left:48768;top:12192;width:913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" filled="f" stroked="f">
                  <v:textbox style="mso-fit-shape-to-text:t">
                    <w:txbxContent>
                      <w:p w14:paraId="3ADED76B" w14:textId="6C3EA8CD" w:rsidR="006736F9" w:rsidRPr="00EF7A01" w:rsidRDefault="006736F9" w:rsidP="00EF7A01">
                        <w:pPr>
                          <w:jc w:val="center"/>
                          <w:rPr>
                            <w:rFonts w:ascii="Arial" w:hAnsi="Arial" w:cs="Arial"/>
                          </w:rPr>
                        </w:pPr>
                        <w:r>
                          <w:rPr>
                            <w:rFonts w:ascii="Arial" w:hAnsi="Arial" w:cs="Arial"/>
                          </w:rPr>
                          <w:t>RunVI</w:t>
                        </w:r>
                      </w:p>
                    </w:txbxContent>
                  </v:textbox>
                </v:shape>
                <v:group id="Group 835184813" o:spid="_x0000_s1031" style="position:absolute;width:66197;height:24352" coordsize="66197,24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">
                  <v:group id="Group 835184804" o:spid="_x0000_s1032" style="position:absolute;left:7893;width:50604;height:15482" coordsize="50603,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">
                    <v:group id="Group 1973941366" o:spid="_x0000_s1033" style="position:absolute;width:50603;height:15482" coordsize="50603,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">
                      <v:group id="Group 1973941363" o:spid="_x0000_s1034" style="position:absolute;width:50603;height:15482" coordsize="50603,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">
                        <v:group id="Group 1973941357" o:spid="_x0000_s1035" style="position:absolute;width:10287;height:15482" coordsize="10287,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">
                          <v:roundrect id="Rounded Rectangle 1973941350" o:spid="_x0000_s1036" style="position:absolute;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" filled="f" strokecolor="#4579b8 [3044]" strokeweight="1.5pt"/>
                          <v:roundrect id="Rounded Rectangle 1973941351" o:spid="_x0000_s1037" style="position:absolute;top:5715;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" filled="f" strokecolor="#4579b8 [3044]" strokeweight="1.5pt"/>
                          <v:roundrect id="Rounded Rectangle 1973941352" o:spid="_x0000_s1038" style="position:absolute;top:11533;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" filled="f" strokecolor="#4579b8 [3044]" strokeweight="1.5pt"/>
                        </v:group>
                        <v:roundrect id="Rounded Rectangle 1973941353" o:spid="_x0000_s1039" style="position:absolute;left:20054;top:5818;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" filled="f" strokecolor="#4579b8 [3044]" strokeweight="1.5pt"/>
                        <v:group id="Group 1973941358" o:spid="_x0000_s1040" style="position:absolute;left:40316;width:10287;height:15482" coordsize="10287,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">
                          <v:roundrect id="Rounded Rectangle 1973941360" o:spid="_x0000_s1041" style="position:absolute;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" filled="f" strokecolor="#4579b8 [3044]" strokeweight="1.5pt"/>
                          <v:roundrect id="Rounded Rectangle 1973941361" o:spid="_x0000_s1042" style="position:absolute;top:5715;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" filled="f" strokecolor="#4579b8 [3044]" strokeweight="1.5pt"/>
                          <v:roundrect id="Rounded Rectangle 1973941362" o:spid="_x0000_s1043" style="position:absolute;top:11533;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" filled="f" strokecolor="#4579b8 [3044]" strokeweight="1.5pt"/>
                        </v:group>
                      </v:group>
                      <v:shape id="Text Box 2" o:spid="_x0000_s1044" type="#_x0000_t202" style="position:absolute;left:727;top:519;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5398A835" w14:textId="05995306" w:rsidR="006736F9" w:rsidRPr="008B64B0" w:rsidRDefault="006736F9" w:rsidP="00514BB9">
                              <w:pPr>
                                <w:jc w:val="center"/>
                                <w:rPr>
                                  <w:rFonts w:ascii="Arial" w:hAnsi="Arial" w:cs="Arial"/>
                                </w:rPr>
                              </w:pPr>
                              <w:r w:rsidRPr="008B64B0">
                                <w:rPr>
                                  <w:rFonts w:ascii="Arial" w:hAnsi="Arial" w:cs="Arial"/>
                                </w:rPr>
                                <w:t>Jenkinsfile</w:t>
                              </w:r>
                            </w:p>
                          </w:txbxContent>
                        </v:textbox>
                      </v:shape>
                      <v:shape id="Text Box 2" o:spid="_x0000_s1045" type="#_x0000_t202" style="position:absolute;left:623;top:6233;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" filled="f" stroked="f">
                        <v:textbox style="mso-fit-shape-to-text:t">
                          <w:txbxContent>
                            <w:p w14:paraId="416B27AE" w14:textId="72672D1B" w:rsidR="006736F9" w:rsidRPr="00EF7A01" w:rsidRDefault="006736F9" w:rsidP="008B64B0">
                              <w:pPr>
                                <w:jc w:val="center"/>
                                <w:rPr>
                                  <w:rFonts w:ascii="Arial" w:hAnsi="Arial" w:cs="Arial"/>
                                </w:rPr>
                              </w:pPr>
                              <w:r w:rsidRPr="00EF7A01">
                                <w:rPr>
                                  <w:rFonts w:ascii="Arial" w:hAnsi="Arial" w:cs="Arial"/>
                                </w:rPr>
                                <w:t>Jenkinsfile</w:t>
                              </w:r>
                            </w:p>
                          </w:txbxContent>
                        </v:textbox>
                      </v:shape>
                      <v:shape id="Text Box 2" o:spid="_x0000_s1046" type="#_x0000_t202" style="position:absolute;left:623;top:12052;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" filled="f" stroked="f">
                        <v:textbox style="mso-fit-shape-to-text:t">
                          <w:txbxContent>
                            <w:p w14:paraId="558C0CD0" w14:textId="77777777" w:rsidR="006736F9" w:rsidRPr="00EF7A01" w:rsidRDefault="006736F9" w:rsidP="00514BB9">
                              <w:pPr>
                                <w:jc w:val="center"/>
                                <w:rPr>
                                  <w:rFonts w:ascii="Arial" w:hAnsi="Arial" w:cs="Arial"/>
                                </w:rPr>
                              </w:pPr>
                              <w:r w:rsidRPr="00EF7A01">
                                <w:rPr>
                                  <w:rFonts w:ascii="Arial" w:hAnsi="Arial" w:cs="Arial"/>
                                </w:rPr>
                                <w:t>Jenkinsfile</w:t>
                              </w:r>
                            </w:p>
                          </w:txbxContent>
                        </v:textbox>
                      </v:shape>
                    </v:group>
                    <v:shapetype id="_x0000_t32" coordsize="21600,21600" o:spt="32" o:oned="t" path="m,l21600,21600e" filled="f">
                      <v:path arrowok="t" fillok="f" o:connecttype="none"/>
                      <o:lock v:ext="edit" shapetype="t"/>
                    </v:shapetype>
                    <v:shape id="Straight Arrow Connector 1973941371" o:spid="_x0000_s1047" type="#_x0000_t32" style="position:absolute;left:10386;top:2071;width:9661;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" strokecolor="#5a5a5a [2109]" strokeweight="2pt">
                      <v:stroke endarrow="block"/>
                    </v:shape>
                    <v:shape id="Straight Arrow Connector 1973941372" o:spid="_x0000_s1048" type="#_x0000_t32" style="position:absolute;left:10505;top:7901;width:955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" strokecolor="#5a5a5a [2109]" strokeweight="2pt">
                      <v:stroke endarrow="block"/>
                    </v:shape>
                    <v:shape id="Straight Arrow Connector 1973941373" o:spid="_x0000_s1049" type="#_x0000_t32" style="position:absolute;left:30480;top:1716;width:955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" strokecolor="#5a5a5a [2109]" strokeweight="2pt">
                      <v:stroke endarrow="block"/>
                    </v:shape>
                    <v:shape id="Straight Arrow Connector 1973941374" o:spid="_x0000_s1050" type="#_x0000_t32" style="position:absolute;left:30480;top:7901;width:965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" strokecolor="#5a5a5a [2109]" strokeweight="2pt">
                      <v:stroke endarrow="block"/>
                    </v:shape>
                    <v:shape id="Straight Arrow Connector 1973941375" o:spid="_x0000_s1051" type="#_x0000_t32" style="position:absolute;left:10889;top:7841;width:8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" strokecolor="#5a5a5a [2109]" strokeweight="2pt">
                      <v:stroke endarrow="block"/>
                    </v:shape>
                    <v:shape id="Straight Arrow Connector 835184803" o:spid="_x0000_s1052" type="#_x0000_t32" style="position:absolute;left:30568;top:7782;width:96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" strokecolor="#5a5a5a [2109]" strokeweight="2pt">
                      <v:stroke endarrow="block"/>
                    </v:shape>
                  </v:group>
                  <v:group id="Group 835184812" o:spid="_x0000_s1053" style="position:absolute;top:16332;width:66197;height:8020" coordorigin=",-1" coordsize="66197,8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">
                    <v:shape id="Text Box 2" o:spid="_x0000_s1054" type="#_x0000_t202" style="position:absolute;top:-1;width:24390;height:8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" stroked="f">
                      <v:textbox style="mso-fit-shape-to-text:t" inset=",,0">
                        <w:txbxContent>
                          <w:p w14:paraId="6CE6E25A" w14:textId="3CDD7F2F" w:rsidR="006736F9" w:rsidRPr="00FC646E" w:rsidRDefault="006736F9" w:rsidP="00486081">
                            <w:pPr>
                              <w:pStyle w:val="ListParagraph"/>
                              <w:rPr>
                                <w:rFonts w:ascii="Arial" w:hAnsi="Arial" w:cs="Arial"/>
                                <w:sz w:val="20"/>
                              </w:rPr>
                            </w:pPr>
                            <w:r w:rsidRPr="00FC646E">
                              <w:rPr>
                                <w:rFonts w:ascii="Arial" w:hAnsi="Arial" w:cs="Arial"/>
                                <w:sz w:val="20"/>
                              </w:rPr>
                              <w:t>Sets pipeline parameters</w:t>
                            </w:r>
                          </w:p>
                          <w:p w14:paraId="764E81FB" w14:textId="107953C0" w:rsidR="006736F9" w:rsidRPr="00FC646E" w:rsidRDefault="006736F9" w:rsidP="00FC646E">
                            <w:pPr>
                              <w:pStyle w:val="ListParagraph"/>
                              <w:rPr>
                                <w:rFonts w:ascii="Arial" w:hAnsi="Arial" w:cs="Arial"/>
                                <w:sz w:val="18"/>
                              </w:rPr>
                            </w:pPr>
                            <w:r w:rsidRPr="00FC646E">
                              <w:rPr>
                                <w:rFonts w:ascii="Arial" w:hAnsi="Arial" w:cs="Arial"/>
                                <w:sz w:val="18"/>
                              </w:rPr>
                              <w:t>(Project path, Build Specification, etc.)</w:t>
                            </w:r>
                          </w:p>
                          <w:p w14:paraId="56482F46" w14:textId="06962B51" w:rsidR="006736F9" w:rsidRPr="00486081" w:rsidRDefault="006736F9" w:rsidP="00486081">
                            <w:pPr>
                              <w:ind w:firstLine="720"/>
                              <w:rPr>
                                <w:rFonts w:ascii="Arial" w:hAnsi="Arial" w:cs="Arial"/>
                                <w:sz w:val="20"/>
                              </w:rPr>
                            </w:pPr>
                            <w:r w:rsidRPr="00486081">
                              <w:rPr>
                                <w:rFonts w:ascii="Arial" w:hAnsi="Arial" w:cs="Arial"/>
                                <w:sz w:val="20"/>
                              </w:rPr>
                              <w:t>Trivially Simple</w:t>
                            </w:r>
                          </w:p>
                          <w:p w14:paraId="2A4A7C7A" w14:textId="4A08717B" w:rsidR="006736F9" w:rsidRPr="00FC646E" w:rsidRDefault="006736F9" w:rsidP="00486081">
                            <w:pPr>
                              <w:pStyle w:val="ListParagraph"/>
                              <w:rPr>
                                <w:rFonts w:ascii="Arial" w:hAnsi="Arial" w:cs="Arial"/>
                                <w:sz w:val="20"/>
                              </w:rPr>
                            </w:pPr>
                            <w:r w:rsidRPr="00FC646E">
                              <w:rPr>
                                <w:rFonts w:ascii="Arial" w:hAnsi="Arial" w:cs="Arial"/>
                                <w:sz w:val="20"/>
                              </w:rPr>
                              <w:t xml:space="preserve">One per repository </w:t>
                            </w:r>
                          </w:p>
                        </w:txbxContent>
                      </v:textbox>
                    </v:shape>
                    <v:line id="Straight Connector 835184806" o:spid="_x0000_s1055" style="position:absolute;visibility:visible;mso-wrap-style:square" from="5548,0" to="1977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" strokecolor="black [3213]" strokeweight="1.5pt"/>
                    <v:shape id="Text Box 2" o:spid="_x0000_s1056" type="#_x0000_t202" style="position:absolute;left:21178;top:937;width:22345;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" filled="f" stroked="f">
                      <v:textbox style="mso-fit-shape-to-text:t" inset=",,0">
                        <w:txbxContent>
                          <w:p w14:paraId="15665F01" w14:textId="77777777" w:rsidR="006736F9" w:rsidRPr="00FC646E" w:rsidRDefault="006736F9" w:rsidP="00486081">
                            <w:pPr>
                              <w:pStyle w:val="ListParagraph"/>
                              <w:rPr>
                                <w:rFonts w:ascii="Arial" w:hAnsi="Arial" w:cs="Arial"/>
                                <w:sz w:val="20"/>
                              </w:rPr>
                            </w:pPr>
                            <w:r w:rsidRPr="00FC646E">
                              <w:rPr>
                                <w:rFonts w:ascii="Arial" w:hAnsi="Arial" w:cs="Arial"/>
                                <w:sz w:val="20"/>
                              </w:rPr>
                              <w:t>Define what steps to run</w:t>
                            </w:r>
                          </w:p>
                          <w:p w14:paraId="52D1C4A8" w14:textId="77777777" w:rsidR="006736F9" w:rsidRPr="00FC646E" w:rsidRDefault="006736F9" w:rsidP="00352228">
                            <w:pPr>
                              <w:pStyle w:val="ListParagraph"/>
                              <w:rPr>
                                <w:rFonts w:ascii="Arial" w:hAnsi="Arial" w:cs="Arial"/>
                                <w:sz w:val="20"/>
                              </w:rPr>
                            </w:pPr>
                            <w:r w:rsidRPr="00FC646E">
                              <w:rPr>
                                <w:rFonts w:ascii="Arial" w:hAnsi="Arial" w:cs="Arial"/>
                                <w:sz w:val="20"/>
                              </w:rPr>
                              <w:t xml:space="preserve">Reused across many projects </w:t>
                            </w:r>
                          </w:p>
                          <w:p w14:paraId="7545F494" w14:textId="3C70EA1A" w:rsidR="006736F9" w:rsidRPr="00FC646E" w:rsidRDefault="006736F9" w:rsidP="00352228">
                            <w:pPr>
                              <w:pStyle w:val="ListParagraph"/>
                              <w:rPr>
                                <w:rFonts w:ascii="Arial" w:hAnsi="Arial" w:cs="Arial"/>
                                <w:sz w:val="20"/>
                              </w:rPr>
                            </w:pPr>
                          </w:p>
                        </w:txbxContent>
                      </v:textbox>
                    </v:shape>
                    <v:line id="Straight Connector 835184809" o:spid="_x0000_s1057" style="position:absolute;visibility:visible;mso-wrap-style:square" from="26650,0" to="396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" strokecolor="black [3213]" strokeweight="1.5pt"/>
                    <v:shape id="Text Box 2" o:spid="_x0000_s1058" type="#_x0000_t202" style="position:absolute;left:41806;top:312;width:24391;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" filled="f" stroked="f">
                      <v:textbox style="mso-fit-shape-to-text:t" inset=",,0">
                        <w:txbxContent>
                          <w:p w14:paraId="0ABFB75E" w14:textId="1025B792" w:rsidR="006736F9" w:rsidRPr="00FC646E" w:rsidRDefault="006736F9" w:rsidP="00486081">
                            <w:pPr>
                              <w:ind w:left="720"/>
                              <w:rPr>
                                <w:rFonts w:ascii="Arial" w:hAnsi="Arial" w:cs="Arial"/>
                                <w:sz w:val="20"/>
                              </w:rPr>
                            </w:pPr>
                            <w:r w:rsidRPr="00FC646E">
                              <w:rPr>
                                <w:rFonts w:ascii="Arial" w:hAnsi="Arial" w:cs="Arial"/>
                                <w:sz w:val="20"/>
                              </w:rPr>
                              <w:t xml:space="preserve">Define </w:t>
                            </w:r>
                            <w:r>
                              <w:rPr>
                                <w:rFonts w:ascii="Arial" w:hAnsi="Arial" w:cs="Arial"/>
                                <w:sz w:val="20"/>
                              </w:rPr>
                              <w:t>a step</w:t>
                            </w:r>
                          </w:p>
                          <w:p w14:paraId="26EA31EE" w14:textId="77777777" w:rsidR="006736F9" w:rsidRDefault="006736F9" w:rsidP="00486081">
                            <w:pPr>
                              <w:ind w:left="720"/>
                              <w:rPr>
                                <w:rFonts w:ascii="Arial" w:hAnsi="Arial" w:cs="Arial"/>
                                <w:sz w:val="20"/>
                              </w:rPr>
                            </w:pPr>
                            <w:r>
                              <w:rPr>
                                <w:rFonts w:ascii="Arial" w:hAnsi="Arial" w:cs="Arial"/>
                                <w:sz w:val="20"/>
                              </w:rPr>
                              <w:t>Lowest-level building block</w:t>
                            </w:r>
                          </w:p>
                          <w:p w14:paraId="77EA57CD" w14:textId="2EDFD0DE" w:rsidR="006736F9" w:rsidRPr="00FC646E" w:rsidRDefault="006736F9" w:rsidP="00486081">
                            <w:pPr>
                              <w:ind w:left="720"/>
                              <w:rPr>
                                <w:rFonts w:ascii="Arial" w:hAnsi="Arial" w:cs="Arial"/>
                                <w:sz w:val="20"/>
                              </w:rPr>
                            </w:pPr>
                            <w:r>
                              <w:rPr>
                                <w:rFonts w:ascii="Arial" w:hAnsi="Arial" w:cs="Arial"/>
                                <w:sz w:val="20"/>
                              </w:rPr>
                              <w:t>Reused across many companies</w:t>
                            </w:r>
                            <w:r w:rsidRPr="00FC646E">
                              <w:rPr>
                                <w:rFonts w:ascii="Arial" w:hAnsi="Arial" w:cs="Arial"/>
                                <w:sz w:val="20"/>
                              </w:rPr>
                              <w:t xml:space="preserve"> </w:t>
                            </w:r>
                          </w:p>
                        </w:txbxContent>
                      </v:textbox>
                    </v:shape>
                    <v:line id="Straight Connector 835184811" o:spid="_x0000_s1059" style="position:absolute;visibility:visible;mso-wrap-style:square" from="47439,0" to="6047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" strokecolor="black [3213]" strokeweight="1.5pt"/>
                  </v:group>
                </v:group>
                <v:shape id="Text Box 2" o:spid="_x0000_s1060" type="#_x0000_t202" style="position:absolute;left:48768;top:6252;width:913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" filled="f" stroked="f">
                  <v:textbox style="mso-fit-shape-to-text:t">
                    <w:txbxContent>
                      <w:p w14:paraId="72D19272" w14:textId="6AAD535A" w:rsidR="006736F9" w:rsidRPr="00EF7A01" w:rsidRDefault="006736F9" w:rsidP="00EF7A01">
                        <w:pPr>
                          <w:jc w:val="center"/>
                          <w:rPr>
                            <w:rFonts w:ascii="Arial" w:hAnsi="Arial" w:cs="Arial"/>
                          </w:rPr>
                        </w:pPr>
                        <w:r>
                          <w:rPr>
                            <w:rFonts w:ascii="Arial" w:hAnsi="Arial" w:cs="Arial"/>
                          </w:rPr>
                          <w:t>LV_Build</w:t>
                        </w:r>
                      </w:p>
                    </w:txbxContent>
                  </v:textbox>
                </v:shape>
                <w10:wrap type="square" anchorx="margin"/>
              </v:group>
            </w:pict>
          </mc:Fallback>
        </mc:AlternateContent>
      </w:r>
    </w:p>
    <w:p w14:paraId="65695C25" w14:textId="77777777" w:rsidR="000A1E39" w:rsidRDefault="000A1E39" w:rsidP="005530A9">
      <w:pPr>
        <w:jc w:val="both"/>
        <w:rPr>
          <w:rFonts w:asciiTheme="majorHAnsi" w:hAnsiTheme="majorHAnsi" w:cs="Arial"/>
        </w:rPr>
      </w:pPr>
    </w:p>
    <w:p w14:paraId="394F7E7C" w14:textId="77777777" w:rsidR="000A1E39" w:rsidRDefault="000A1E39" w:rsidP="005530A9">
      <w:pPr>
        <w:jc w:val="both"/>
        <w:rPr>
          <w:rFonts w:asciiTheme="majorHAnsi" w:hAnsiTheme="majorHAnsi" w:cs="Arial"/>
        </w:rPr>
      </w:pPr>
    </w:p>
    <w:p w14:paraId="4DE2A23A" w14:textId="77777777" w:rsidR="000A1E39" w:rsidRDefault="000A1E39" w:rsidP="005530A9">
      <w:pPr>
        <w:jc w:val="both"/>
        <w:rPr>
          <w:rFonts w:asciiTheme="majorHAnsi" w:hAnsiTheme="majorHAnsi" w:cs="Arial"/>
        </w:rPr>
      </w:pPr>
    </w:p>
    <w:p w14:paraId="081AC9A3" w14:textId="39B41DA9" w:rsidR="00F57EF5" w:rsidRDefault="00370FD4" w:rsidP="005530A9">
      <w:pPr>
        <w:jc w:val="both"/>
        <w:rPr>
          <w:rFonts w:asciiTheme="majorHAnsi" w:hAnsiTheme="majorHAnsi" w:cs="Arial"/>
        </w:rPr>
      </w:pPr>
      <w:r>
        <w:rPr>
          <w:rFonts w:asciiTheme="majorHAnsi" w:hAnsiTheme="majorHAnsi" w:cs="Arial"/>
        </w:rPr>
        <w:t xml:space="preserve"> </w:t>
      </w:r>
      <w:commentRangeStart w:id="74"/>
      <w:r w:rsidR="00232090" w:rsidRPr="00C714FC">
        <w:rPr>
          <w:rFonts w:asciiTheme="majorHAnsi" w:hAnsiTheme="majorHAnsi" w:cs="Arial"/>
        </w:rPr>
        <w:t xml:space="preserve">The architecture develops </w:t>
      </w:r>
      <w:r w:rsidR="00AC73C0">
        <w:rPr>
          <w:rFonts w:asciiTheme="majorHAnsi" w:hAnsiTheme="majorHAnsi" w:cs="Arial"/>
        </w:rPr>
        <w:t>three separate</w:t>
      </w:r>
      <w:r w:rsidR="00232090" w:rsidRPr="00C714FC">
        <w:rPr>
          <w:rFonts w:asciiTheme="majorHAnsi" w:hAnsiTheme="majorHAnsi" w:cs="Arial"/>
        </w:rPr>
        <w:t xml:space="preserve"> layers depending on the test developer’s preference and the number of repositories. In this tutorial, the multiple repository approach was </w:t>
      </w:r>
      <w:r w:rsidR="00C714FC" w:rsidRPr="00C714FC">
        <w:rPr>
          <w:rFonts w:asciiTheme="majorHAnsi" w:hAnsiTheme="majorHAnsi" w:cs="Arial"/>
        </w:rPr>
        <w:t xml:space="preserve">used for the example, even though there is only a single repository in the </w:t>
      </w:r>
      <w:r w:rsidR="00C714FC">
        <w:rPr>
          <w:rFonts w:asciiTheme="majorHAnsi" w:hAnsiTheme="majorHAnsi" w:cs="Arial"/>
        </w:rPr>
        <w:t xml:space="preserve">organization. </w:t>
      </w:r>
      <w:commentRangeEnd w:id="74"/>
      <w:r w:rsidR="001D6642">
        <w:rPr>
          <w:rStyle w:val="CommentReference"/>
        </w:rPr>
        <w:commentReference w:id="74"/>
      </w:r>
    </w:p>
    <w:p w14:paraId="47033C36" w14:textId="60B7D95E" w:rsidR="005530A9" w:rsidRDefault="00C06413" w:rsidP="005530A9">
      <w:pPr>
        <w:jc w:val="both"/>
        <w:rPr>
          <w:rFonts w:asciiTheme="majorHAnsi" w:hAnsiTheme="majorHAnsi" w:cs="Arial"/>
        </w:rPr>
      </w:pPr>
      <w:r w:rsidRPr="00E54AAC">
        <w:rPr>
          <w:rFonts w:asciiTheme="majorHAnsi" w:hAnsiTheme="majorHAnsi"/>
          <w:noProof/>
        </w:rPr>
        <mc:AlternateContent>
          <mc:Choice Requires="wpg">
            <w:drawing>
              <wp:anchor distT="0" distB="0" distL="114300" distR="114300" simplePos="0" relativeHeight="251658241" behindDoc="0" locked="0" layoutInCell="1" allowOverlap="1" wp14:anchorId="3740FF5A" wp14:editId="389226E4">
                <wp:simplePos x="0" y="0"/>
                <wp:positionH relativeFrom="margin">
                  <wp:posOffset>2038351</wp:posOffset>
                </wp:positionH>
                <wp:positionV relativeFrom="paragraph">
                  <wp:posOffset>2941320</wp:posOffset>
                </wp:positionV>
                <wp:extent cx="4091940" cy="2228850"/>
                <wp:effectExtent l="0" t="0" r="3810" b="0"/>
                <wp:wrapSquare wrapText="bothSides"/>
                <wp:docPr id="10" name="Group 10"/>
                <wp:cNvGraphicFramePr/>
                <a:graphic xmlns:a="http://schemas.openxmlformats.org/drawingml/2006/main">
                  <a:graphicData uri="http://schemas.microsoft.com/office/word/2010/wordprocessingGroup">
                    <wpg:wgp>
                      <wpg:cNvGrpSpPr/>
                      <wpg:grpSpPr>
                        <a:xfrm>
                          <a:off x="0" y="0"/>
                          <a:ext cx="4091940" cy="2228850"/>
                          <a:chOff x="2561773" y="0"/>
                          <a:chExt cx="4057942" cy="2257565"/>
                        </a:xfrm>
                      </wpg:grpSpPr>
                      <wps:wsp>
                        <wps:cNvPr id="12" name="Text Box 2"/>
                        <wps:cNvSpPr txBox="1">
                          <a:spLocks noChangeArrowheads="1"/>
                        </wps:cNvSpPr>
                        <wps:spPr bwMode="auto">
                          <a:xfrm>
                            <a:off x="4868985" y="54708"/>
                            <a:ext cx="914399" cy="276224"/>
                          </a:xfrm>
                          <a:prstGeom prst="rect">
                            <a:avLst/>
                          </a:prstGeom>
                          <a:noFill/>
                          <a:ln w="9525">
                            <a:noFill/>
                            <a:miter lim="800000"/>
                            <a:headEnd/>
                            <a:tailEnd/>
                          </a:ln>
                        </wps:spPr>
                        <wps:txbx>
                          <w:txbxContent>
                            <w:p w14:paraId="47897655" w14:textId="77777777" w:rsidR="006736F9" w:rsidRPr="00EF7A01" w:rsidRDefault="006736F9" w:rsidP="00352228">
                              <w:pPr>
                                <w:jc w:val="center"/>
                                <w:rPr>
                                  <w:rFonts w:ascii="Arial" w:hAnsi="Arial" w:cs="Arial"/>
                                </w:rPr>
                              </w:pPr>
                              <w:r w:rsidRPr="00EF7A01">
                                <w:rPr>
                                  <w:rFonts w:ascii="Arial" w:hAnsi="Arial" w:cs="Arial"/>
                                </w:rPr>
                                <w:t>UTF_Test</w:t>
                              </w:r>
                            </w:p>
                          </w:txbxContent>
                        </wps:txbx>
                        <wps:bodyPr rot="0" vert="horz" wrap="square" lIns="91440" tIns="45720" rIns="91440" bIns="45720" anchor="t" anchorCtr="0">
                          <a:noAutofit/>
                        </wps:bodyPr>
                      </wps:wsp>
                      <wps:wsp>
                        <wps:cNvPr id="14" name="Text Box 2"/>
                        <wps:cNvSpPr txBox="1">
                          <a:spLocks noChangeArrowheads="1"/>
                        </wps:cNvSpPr>
                        <wps:spPr bwMode="auto">
                          <a:xfrm>
                            <a:off x="2860431" y="633047"/>
                            <a:ext cx="914399" cy="276224"/>
                          </a:xfrm>
                          <a:prstGeom prst="rect">
                            <a:avLst/>
                          </a:prstGeom>
                          <a:noFill/>
                          <a:ln w="9525">
                            <a:noFill/>
                            <a:miter lim="800000"/>
                            <a:headEnd/>
                            <a:tailEnd/>
                          </a:ln>
                        </wps:spPr>
                        <wps:txbx>
                          <w:txbxContent>
                            <w:p w14:paraId="71F43ACE" w14:textId="138970B0" w:rsidR="006736F9" w:rsidRPr="00EF7A01" w:rsidRDefault="006736F9" w:rsidP="00352228">
                              <w:pPr>
                                <w:jc w:val="center"/>
                                <w:rPr>
                                  <w:rFonts w:ascii="Arial" w:hAnsi="Arial" w:cs="Arial"/>
                                </w:rPr>
                              </w:pPr>
                              <w:r>
                                <w:rPr>
                                  <w:rFonts w:ascii="Arial" w:hAnsi="Arial" w:cs="Arial"/>
                                </w:rPr>
                                <w:t>Jenkinsfile</w:t>
                              </w:r>
                            </w:p>
                          </w:txbxContent>
                        </wps:txbx>
                        <wps:bodyPr rot="0" vert="horz" wrap="square" lIns="91440" tIns="45720" rIns="91440" bIns="45720" anchor="t" anchorCtr="0">
                          <a:noAutofit/>
                        </wps:bodyPr>
                      </wps:wsp>
                      <wps:wsp>
                        <wps:cNvPr id="16" name="Text Box 2"/>
                        <wps:cNvSpPr txBox="1">
                          <a:spLocks noChangeArrowheads="1"/>
                        </wps:cNvSpPr>
                        <wps:spPr bwMode="auto">
                          <a:xfrm>
                            <a:off x="4876800" y="1219200"/>
                            <a:ext cx="913764" cy="276224"/>
                          </a:xfrm>
                          <a:prstGeom prst="rect">
                            <a:avLst/>
                          </a:prstGeom>
                          <a:noFill/>
                          <a:ln w="9525">
                            <a:noFill/>
                            <a:miter lim="800000"/>
                            <a:headEnd/>
                            <a:tailEnd/>
                          </a:ln>
                        </wps:spPr>
                        <wps:txbx>
                          <w:txbxContent>
                            <w:p w14:paraId="086178C4" w14:textId="431A0A17" w:rsidR="006736F9" w:rsidRPr="00EF7A01" w:rsidRDefault="006736F9" w:rsidP="00352228">
                              <w:pPr>
                                <w:jc w:val="center"/>
                                <w:rPr>
                                  <w:rFonts w:ascii="Arial" w:hAnsi="Arial" w:cs="Arial"/>
                                </w:rPr>
                              </w:pPr>
                              <w:r>
                                <w:rPr>
                                  <w:rFonts w:ascii="Arial" w:hAnsi="Arial" w:cs="Arial"/>
                                </w:rPr>
                                <w:t>Run_VI</w:t>
                              </w:r>
                            </w:p>
                          </w:txbxContent>
                        </wps:txbx>
                        <wps:bodyPr rot="0" vert="horz" wrap="square" lIns="91440" tIns="45720" rIns="91440" bIns="45720" anchor="t" anchorCtr="0">
                          <a:noAutofit/>
                        </wps:bodyPr>
                      </wps:wsp>
                      <wpg:grpSp>
                        <wpg:cNvPr id="17" name="Group 17"/>
                        <wpg:cNvGrpSpPr/>
                        <wpg:grpSpPr>
                          <a:xfrm>
                            <a:off x="2561773" y="0"/>
                            <a:ext cx="4057942" cy="2257565"/>
                            <a:chOff x="2561773" y="0"/>
                            <a:chExt cx="4057942" cy="2257565"/>
                          </a:xfrm>
                        </wpg:grpSpPr>
                        <wpg:grpSp>
                          <wpg:cNvPr id="18" name="Group 18"/>
                          <wpg:cNvGrpSpPr/>
                          <wpg:grpSpPr>
                            <a:xfrm>
                              <a:off x="2794800" y="0"/>
                              <a:ext cx="3054927" cy="1548244"/>
                              <a:chOff x="2005446" y="0"/>
                              <a:chExt cx="3054927" cy="1548244"/>
                            </a:xfrm>
                          </wpg:grpSpPr>
                          <wpg:grpSp>
                            <wpg:cNvPr id="20" name="Group 20"/>
                            <wpg:cNvGrpSpPr/>
                            <wpg:grpSpPr>
                              <a:xfrm>
                                <a:off x="2005446" y="0"/>
                                <a:ext cx="3054927" cy="1548244"/>
                                <a:chOff x="2005446" y="0"/>
                                <a:chExt cx="3054927" cy="1548244"/>
                              </a:xfrm>
                            </wpg:grpSpPr>
                            <wps:wsp>
                              <wps:cNvPr id="25" name="Rounded Rectangle 25"/>
                              <wps:cNvSpPr/>
                              <wps:spPr>
                                <a:xfrm>
                                  <a:off x="2005446" y="581891"/>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4031673" y="0"/>
                                  <a:ext cx="1028700" cy="1548244"/>
                                  <a:chOff x="0" y="0"/>
                                  <a:chExt cx="1028700" cy="1548244"/>
                                </a:xfrm>
                              </wpg:grpSpPr>
                              <wps:wsp>
                                <wps:cNvPr id="27" name="Rounded Rectangle 27"/>
                                <wps:cNvSpPr/>
                                <wps:spPr>
                                  <a:xfrm>
                                    <a:off x="0" y="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ounded Rectangle 28"/>
                                <wps:cNvSpPr/>
                                <wps:spPr>
                                  <a:xfrm>
                                    <a:off x="0" y="57150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ounded Rectangle 29"/>
                                <wps:cNvSpPr/>
                                <wps:spPr>
                                  <a:xfrm>
                                    <a:off x="0" y="1153390"/>
                                    <a:ext cx="1028700" cy="394854"/>
                                  </a:xfrm>
                                  <a:prstGeom prst="roundRect">
                                    <a:avLst/>
                                  </a:prstGeom>
                                  <a:noFill/>
                                  <a:ln w="19050"/>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973941347" name="Straight Arrow Connector 1973941347"/>
                            <wps:cNvCnPr/>
                            <wps:spPr>
                              <a:xfrm flipV="1">
                                <a:off x="3048000" y="171635"/>
                                <a:ext cx="955941" cy="581602"/>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48" name="Straight Arrow Connector 1973941348"/>
                            <wps:cNvCnPr/>
                            <wps:spPr>
                              <a:xfrm>
                                <a:off x="3048000" y="790113"/>
                                <a:ext cx="965835" cy="57150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973941355" name="Straight Arrow Connector 1973941355"/>
                            <wps:cNvCnPr/>
                            <wps:spPr>
                              <a:xfrm>
                                <a:off x="3056877" y="778276"/>
                                <a:ext cx="964707" cy="0"/>
                              </a:xfrm>
                              <a:prstGeom prst="straightConnector1">
                                <a:avLst/>
                              </a:prstGeom>
                              <a:ln>
                                <a:solidFill>
                                  <a:schemeClr val="tx1">
                                    <a:lumMod val="65000"/>
                                    <a:lumOff val="35000"/>
                                  </a:schemeClr>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973941356" name="Group 1973941356"/>
                          <wpg:cNvGrpSpPr/>
                          <wpg:grpSpPr>
                            <a:xfrm>
                              <a:off x="2561773" y="1633415"/>
                              <a:ext cx="4057942" cy="624150"/>
                              <a:chOff x="2561773" y="0"/>
                              <a:chExt cx="4057942" cy="624150"/>
                            </a:xfrm>
                          </wpg:grpSpPr>
                          <wps:wsp>
                            <wps:cNvPr id="835184807" name="Text Box 2"/>
                            <wps:cNvSpPr txBox="1">
                              <a:spLocks noChangeArrowheads="1"/>
                            </wps:cNvSpPr>
                            <wps:spPr bwMode="auto">
                              <a:xfrm>
                                <a:off x="2561773" y="93305"/>
                                <a:ext cx="1790769" cy="530845"/>
                              </a:xfrm>
                              <a:prstGeom prst="rect">
                                <a:avLst/>
                              </a:prstGeom>
                              <a:noFill/>
                              <a:ln w="9525">
                                <a:noFill/>
                                <a:miter lim="800000"/>
                                <a:headEnd/>
                                <a:tailEnd/>
                              </a:ln>
                            </wps:spPr>
                            <wps:txbx>
                              <w:txbxContent>
                                <w:p w14:paraId="275FD609" w14:textId="77777777" w:rsidR="006736F9" w:rsidRPr="00601199" w:rsidRDefault="006736F9" w:rsidP="00601199">
                                  <w:pPr>
                                    <w:rPr>
                                      <w:rFonts w:ascii="Arial" w:hAnsi="Arial" w:cs="Arial"/>
                                      <w:sz w:val="20"/>
                                    </w:rPr>
                                  </w:pPr>
                                  <w:r w:rsidRPr="00601199">
                                    <w:rPr>
                                      <w:rFonts w:ascii="Arial" w:hAnsi="Arial" w:cs="Arial"/>
                                      <w:sz w:val="20"/>
                                    </w:rPr>
                                    <w:t>Define what steps to run</w:t>
                                  </w:r>
                                </w:p>
                                <w:p w14:paraId="53958C81" w14:textId="77777777" w:rsidR="006736F9" w:rsidRPr="00601199" w:rsidRDefault="006736F9" w:rsidP="00601199">
                                  <w:pPr>
                                    <w:rPr>
                                      <w:rFonts w:ascii="Arial" w:hAnsi="Arial" w:cs="Arial"/>
                                      <w:sz w:val="20"/>
                                    </w:rPr>
                                  </w:pPr>
                                  <w:r w:rsidRPr="00601199">
                                    <w:rPr>
                                      <w:rFonts w:ascii="Arial" w:hAnsi="Arial" w:cs="Arial"/>
                                      <w:sz w:val="20"/>
                                    </w:rPr>
                                    <w:t>Pipeline is hard-coded for one repository</w:t>
                                  </w:r>
                                </w:p>
                                <w:p w14:paraId="22A2D696" w14:textId="4BDF60E8" w:rsidR="006736F9" w:rsidRPr="00FC646E" w:rsidRDefault="006736F9" w:rsidP="00352228">
                                  <w:pPr>
                                    <w:pStyle w:val="ListParagraph"/>
                                    <w:rPr>
                                      <w:rFonts w:ascii="Arial" w:hAnsi="Arial" w:cs="Arial"/>
                                      <w:sz w:val="20"/>
                                    </w:rPr>
                                  </w:pPr>
                                  <w:r w:rsidRPr="00FC646E">
                                    <w:rPr>
                                      <w:rFonts w:ascii="Arial" w:hAnsi="Arial" w:cs="Arial"/>
                                      <w:sz w:val="20"/>
                                    </w:rPr>
                                    <w:t xml:space="preserve"> </w:t>
                                  </w:r>
                                </w:p>
                                <w:p w14:paraId="5C0EFEA0" w14:textId="77777777" w:rsidR="006736F9" w:rsidRPr="00FC646E" w:rsidRDefault="006736F9" w:rsidP="00352228">
                                  <w:pPr>
                                    <w:pStyle w:val="ListParagraph"/>
                                    <w:rPr>
                                      <w:rFonts w:ascii="Arial" w:hAnsi="Arial" w:cs="Arial"/>
                                      <w:sz w:val="20"/>
                                    </w:rPr>
                                  </w:pPr>
                                </w:p>
                              </w:txbxContent>
                            </wps:txbx>
                            <wps:bodyPr rot="0" vert="horz" wrap="square" lIns="91440" tIns="45720" rIns="0" bIns="45720" anchor="t" anchorCtr="0">
                              <a:noAutofit/>
                            </wps:bodyPr>
                          </wps:wsp>
                          <wps:wsp>
                            <wps:cNvPr id="835184814" name="Straight Connector 835184814"/>
                            <wps:cNvCnPr/>
                            <wps:spPr>
                              <a:xfrm>
                                <a:off x="2665046" y="0"/>
                                <a:ext cx="1303867"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s:wsp>
                            <wps:cNvPr id="835184816" name="Text Box 2"/>
                            <wps:cNvSpPr txBox="1">
                              <a:spLocks noChangeArrowheads="1"/>
                            </wps:cNvSpPr>
                            <wps:spPr bwMode="auto">
                              <a:xfrm>
                                <a:off x="4180681" y="31247"/>
                                <a:ext cx="2439034" cy="539114"/>
                              </a:xfrm>
                              <a:prstGeom prst="rect">
                                <a:avLst/>
                              </a:prstGeom>
                              <a:noFill/>
                              <a:ln w="9525">
                                <a:noFill/>
                                <a:miter lim="800000"/>
                                <a:headEnd/>
                                <a:tailEnd/>
                              </a:ln>
                            </wps:spPr>
                            <wps:txbx>
                              <w:txbxContent>
                                <w:p w14:paraId="4A46E95E" w14:textId="77777777" w:rsidR="006736F9" w:rsidRPr="00FC646E" w:rsidRDefault="006736F9" w:rsidP="00352228">
                                  <w:pPr>
                                    <w:ind w:left="720"/>
                                    <w:rPr>
                                      <w:rFonts w:ascii="Arial" w:hAnsi="Arial" w:cs="Arial"/>
                                      <w:sz w:val="20"/>
                                    </w:rPr>
                                  </w:pPr>
                                  <w:r w:rsidRPr="00FC646E">
                                    <w:rPr>
                                      <w:rFonts w:ascii="Arial" w:hAnsi="Arial" w:cs="Arial"/>
                                      <w:sz w:val="20"/>
                                    </w:rPr>
                                    <w:t xml:space="preserve">Define </w:t>
                                  </w:r>
                                  <w:r>
                                    <w:rPr>
                                      <w:rFonts w:ascii="Arial" w:hAnsi="Arial" w:cs="Arial"/>
                                      <w:sz w:val="20"/>
                                    </w:rPr>
                                    <w:t>a step</w:t>
                                  </w:r>
                                </w:p>
                                <w:p w14:paraId="1D7399EF" w14:textId="77777777" w:rsidR="006736F9" w:rsidRDefault="006736F9" w:rsidP="00352228">
                                  <w:pPr>
                                    <w:ind w:left="720"/>
                                    <w:rPr>
                                      <w:rFonts w:ascii="Arial" w:hAnsi="Arial" w:cs="Arial"/>
                                      <w:sz w:val="20"/>
                                    </w:rPr>
                                  </w:pPr>
                                  <w:r>
                                    <w:rPr>
                                      <w:rFonts w:ascii="Arial" w:hAnsi="Arial" w:cs="Arial"/>
                                      <w:sz w:val="20"/>
                                    </w:rPr>
                                    <w:t>Lowest-level building block</w:t>
                                  </w:r>
                                </w:p>
                                <w:p w14:paraId="76E5370B" w14:textId="77777777" w:rsidR="006736F9" w:rsidRPr="00FC646E" w:rsidRDefault="006736F9" w:rsidP="00352228">
                                  <w:pPr>
                                    <w:ind w:left="720"/>
                                    <w:rPr>
                                      <w:rFonts w:ascii="Arial" w:hAnsi="Arial" w:cs="Arial"/>
                                      <w:sz w:val="20"/>
                                    </w:rPr>
                                  </w:pPr>
                                  <w:r>
                                    <w:rPr>
                                      <w:rFonts w:ascii="Arial" w:hAnsi="Arial" w:cs="Arial"/>
                                      <w:sz w:val="20"/>
                                    </w:rPr>
                                    <w:t>Reused across many companies</w:t>
                                  </w:r>
                                  <w:r w:rsidRPr="00FC646E">
                                    <w:rPr>
                                      <w:rFonts w:ascii="Arial" w:hAnsi="Arial" w:cs="Arial"/>
                                      <w:sz w:val="20"/>
                                    </w:rPr>
                                    <w:t xml:space="preserve"> </w:t>
                                  </w:r>
                                </w:p>
                              </w:txbxContent>
                            </wps:txbx>
                            <wps:bodyPr rot="0" vert="horz" wrap="square" lIns="91440" tIns="45720" rIns="0" bIns="45720" anchor="t" anchorCtr="0">
                              <a:noAutofit/>
                            </wps:bodyPr>
                          </wps:wsp>
                          <wps:wsp>
                            <wps:cNvPr id="835184817" name="Straight Connector 835184817"/>
                            <wps:cNvCnPr/>
                            <wps:spPr>
                              <a:xfrm>
                                <a:off x="4743939" y="0"/>
                                <a:ext cx="1303655" cy="7620"/>
                              </a:xfrm>
                              <a:prstGeom prst="line">
                                <a:avLst/>
                              </a:prstGeom>
                              <a:ln w="19050">
                                <a:solidFill>
                                  <a:schemeClr val="tx1"/>
                                </a:solidFill>
                              </a:ln>
                              <a:effectLst/>
                            </wps:spPr>
                            <wps:style>
                              <a:lnRef idx="2">
                                <a:schemeClr val="accent1"/>
                              </a:lnRef>
                              <a:fillRef idx="0">
                                <a:schemeClr val="accent1"/>
                              </a:fillRef>
                              <a:effectRef idx="1">
                                <a:schemeClr val="accent1"/>
                              </a:effectRef>
                              <a:fontRef idx="minor">
                                <a:schemeClr val="tx1"/>
                              </a:fontRef>
                            </wps:style>
                            <wps:bodyPr/>
                          </wps:wsp>
                        </wpg:grpSp>
                      </wpg:grpSp>
                      <wps:wsp>
                        <wps:cNvPr id="835184818" name="Text Box 2"/>
                        <wps:cNvSpPr txBox="1">
                          <a:spLocks noChangeArrowheads="1"/>
                        </wps:cNvSpPr>
                        <wps:spPr bwMode="auto">
                          <a:xfrm>
                            <a:off x="4876800" y="625231"/>
                            <a:ext cx="913764" cy="276224"/>
                          </a:xfrm>
                          <a:prstGeom prst="rect">
                            <a:avLst/>
                          </a:prstGeom>
                          <a:noFill/>
                          <a:ln w="9525">
                            <a:noFill/>
                            <a:miter lim="800000"/>
                            <a:headEnd/>
                            <a:tailEnd/>
                          </a:ln>
                        </wps:spPr>
                        <wps:txbx>
                          <w:txbxContent>
                            <w:p w14:paraId="38087A00" w14:textId="7F886245" w:rsidR="006736F9" w:rsidRPr="00EF7A01" w:rsidRDefault="006736F9" w:rsidP="00352228">
                              <w:pPr>
                                <w:jc w:val="center"/>
                                <w:rPr>
                                  <w:rFonts w:ascii="Arial" w:hAnsi="Arial" w:cs="Arial"/>
                                </w:rPr>
                              </w:pPr>
                              <w:r>
                                <w:rPr>
                                  <w:rFonts w:ascii="Arial" w:hAnsi="Arial" w:cs="Arial"/>
                                </w:rPr>
                                <w:t>LV_Build</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740FF5A" id="Group 10" o:spid="_x0000_s1061" style="position:absolute;left:0;text-align:left;margin-left:160.5pt;margin-top:231.6pt;width:322.2pt;height:175.5pt;z-index:251658241;mso-position-horizontal-relative:margin;mso-width-relative:margin;mso-height-relative:margin" coordorigin="25617" coordsize="40579,2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">
                <v:shape id="Text Box 2" o:spid="_x0000_s1062" type="#_x0000_t202" style="position:absolute;left:48689;top:547;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7897655" w14:textId="77777777" w:rsidR="006736F9" w:rsidRPr="00EF7A01" w:rsidRDefault="006736F9" w:rsidP="00352228">
                        <w:pPr>
                          <w:jc w:val="center"/>
                          <w:rPr>
                            <w:rFonts w:ascii="Arial" w:hAnsi="Arial" w:cs="Arial"/>
                          </w:rPr>
                        </w:pPr>
                        <w:r w:rsidRPr="00EF7A01">
                          <w:rPr>
                            <w:rFonts w:ascii="Arial" w:hAnsi="Arial" w:cs="Arial"/>
                          </w:rPr>
                          <w:t>UTF_Test</w:t>
                        </w:r>
                      </w:p>
                    </w:txbxContent>
                  </v:textbox>
                </v:shape>
                <v:shape id="Text Box 2" o:spid="_x0000_s1063" type="#_x0000_t202" style="position:absolute;left:28604;top:6330;width:9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71F43ACE" w14:textId="138970B0" w:rsidR="006736F9" w:rsidRPr="00EF7A01" w:rsidRDefault="006736F9" w:rsidP="00352228">
                        <w:pPr>
                          <w:jc w:val="center"/>
                          <w:rPr>
                            <w:rFonts w:ascii="Arial" w:hAnsi="Arial" w:cs="Arial"/>
                          </w:rPr>
                        </w:pPr>
                        <w:r>
                          <w:rPr>
                            <w:rFonts w:ascii="Arial" w:hAnsi="Arial" w:cs="Arial"/>
                          </w:rPr>
                          <w:t>Jenkinsfile</w:t>
                        </w:r>
                      </w:p>
                    </w:txbxContent>
                  </v:textbox>
                </v:shape>
                <v:shape id="Text Box 2" o:spid="_x0000_s1064" type="#_x0000_t202" style="position:absolute;left:48768;top:12192;width:913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086178C4" w14:textId="431A0A17" w:rsidR="006736F9" w:rsidRPr="00EF7A01" w:rsidRDefault="006736F9" w:rsidP="00352228">
                        <w:pPr>
                          <w:jc w:val="center"/>
                          <w:rPr>
                            <w:rFonts w:ascii="Arial" w:hAnsi="Arial" w:cs="Arial"/>
                          </w:rPr>
                        </w:pPr>
                        <w:r>
                          <w:rPr>
                            <w:rFonts w:ascii="Arial" w:hAnsi="Arial" w:cs="Arial"/>
                          </w:rPr>
                          <w:t>Run_VI</w:t>
                        </w:r>
                      </w:p>
                    </w:txbxContent>
                  </v:textbox>
                </v:shape>
                <v:group id="Group 17" o:spid="_x0000_s1065" style="position:absolute;left:25617;width:40580;height:22575" coordorigin="25617" coordsize="40579,22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8" o:spid="_x0000_s1066" style="position:absolute;left:27948;width:30549;height:15482" coordorigin="20054" coordsize="30549,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0" o:spid="_x0000_s1067" style="position:absolute;left:20054;width:30549;height:15482" coordorigin="20054" coordsize="30549,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oundrect id="Rounded Rectangle 25" o:spid="_x0000_s1068" style="position:absolute;left:20054;top:5818;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" filled="f" strokecolor="#4579b8 [3044]" strokeweight="1.5pt"/>
                      <v:group id="Group 26" o:spid="_x0000_s1069" style="position:absolute;left:40316;width:10287;height:15482" coordsize="10287,15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roundrect id="Rounded Rectangle 27" o:spid="_x0000_s1070" style="position:absolute;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" filled="f" strokecolor="#4579b8 [3044]" strokeweight="1.5pt"/>
                        <v:roundrect id="Rounded Rectangle 28" o:spid="_x0000_s1071" style="position:absolute;top:5715;width:10287;height:39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" filled="f" strokecolor="#4579b8 [3044]" strokeweight="1.5pt"/>
                        <v:roundrect id="Rounded Rectangle 29" o:spid="_x0000_s1072" style="position:absolute;top:11533;width:10287;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" filled="f" strokecolor="#4579b8 [3044]" strokeweight="1.5pt"/>
                      </v:group>
                    </v:group>
                    <v:shape id="Straight Arrow Connector 1973941347" o:spid="_x0000_s1073" type="#_x0000_t32" style="position:absolute;left:30480;top:1716;width:9559;height:581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" strokecolor="#5a5a5a [2109]" strokeweight="2pt">
                      <v:stroke endarrow="block"/>
                    </v:shape>
                    <v:shape id="Straight Arrow Connector 1973941348" o:spid="_x0000_s1074" type="#_x0000_t32" style="position:absolute;left:30480;top:7901;width:9658;height:5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" strokecolor="#5a5a5a [2109]" strokeweight="2pt">
                      <v:stroke endarrow="block"/>
                    </v:shape>
                    <v:shape id="Straight Arrow Connector 1973941355" o:spid="_x0000_s1075" type="#_x0000_t32" style="position:absolute;left:30568;top:7782;width:96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" strokecolor="#5a5a5a [2109]" strokeweight="2pt">
                      <v:stroke endarrow="block"/>
                    </v:shape>
                  </v:group>
                  <v:group id="Group 1973941356" o:spid="_x0000_s1076" style="position:absolute;left:25617;top:16334;width:40580;height:6241" coordorigin="25617" coordsize="40579,6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">
                    <v:shape id="Text Box 2" o:spid="_x0000_s1077" type="#_x0000_t202" style="position:absolute;left:25617;top:933;width:17908;height:5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" filled="f" stroked="f">
                      <v:textbox inset=",,0">
                        <w:txbxContent>
                          <w:p w14:paraId="275FD609" w14:textId="77777777" w:rsidR="006736F9" w:rsidRPr="00601199" w:rsidRDefault="006736F9" w:rsidP="00601199">
                            <w:pPr>
                              <w:rPr>
                                <w:rFonts w:ascii="Arial" w:hAnsi="Arial" w:cs="Arial"/>
                                <w:sz w:val="20"/>
                              </w:rPr>
                            </w:pPr>
                            <w:r w:rsidRPr="00601199">
                              <w:rPr>
                                <w:rFonts w:ascii="Arial" w:hAnsi="Arial" w:cs="Arial"/>
                                <w:sz w:val="20"/>
                              </w:rPr>
                              <w:t>Define what steps to run</w:t>
                            </w:r>
                          </w:p>
                          <w:p w14:paraId="53958C81" w14:textId="77777777" w:rsidR="006736F9" w:rsidRPr="00601199" w:rsidRDefault="006736F9" w:rsidP="00601199">
                            <w:pPr>
                              <w:rPr>
                                <w:rFonts w:ascii="Arial" w:hAnsi="Arial" w:cs="Arial"/>
                                <w:sz w:val="20"/>
                              </w:rPr>
                            </w:pPr>
                            <w:r w:rsidRPr="00601199">
                              <w:rPr>
                                <w:rFonts w:ascii="Arial" w:hAnsi="Arial" w:cs="Arial"/>
                                <w:sz w:val="20"/>
                              </w:rPr>
                              <w:t>Pipeline is hard-coded for one repository</w:t>
                            </w:r>
                          </w:p>
                          <w:p w14:paraId="22A2D696" w14:textId="4BDF60E8" w:rsidR="006736F9" w:rsidRPr="00FC646E" w:rsidRDefault="006736F9" w:rsidP="00352228">
                            <w:pPr>
                              <w:pStyle w:val="ListParagraph"/>
                              <w:rPr>
                                <w:rFonts w:ascii="Arial" w:hAnsi="Arial" w:cs="Arial"/>
                                <w:sz w:val="20"/>
                              </w:rPr>
                            </w:pPr>
                            <w:r w:rsidRPr="00FC646E">
                              <w:rPr>
                                <w:rFonts w:ascii="Arial" w:hAnsi="Arial" w:cs="Arial"/>
                                <w:sz w:val="20"/>
                              </w:rPr>
                              <w:t xml:space="preserve"> </w:t>
                            </w:r>
                          </w:p>
                          <w:p w14:paraId="5C0EFEA0" w14:textId="77777777" w:rsidR="006736F9" w:rsidRPr="00FC646E" w:rsidRDefault="006736F9" w:rsidP="00352228">
                            <w:pPr>
                              <w:pStyle w:val="ListParagraph"/>
                              <w:rPr>
                                <w:rFonts w:ascii="Arial" w:hAnsi="Arial" w:cs="Arial"/>
                                <w:sz w:val="20"/>
                              </w:rPr>
                            </w:pPr>
                          </w:p>
                        </w:txbxContent>
                      </v:textbox>
                    </v:shape>
                    <v:line id="Straight Connector 835184814" o:spid="_x0000_s1078" style="position:absolute;visibility:visible;mso-wrap-style:square" from="26650,0" to="3968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" strokecolor="black [3213]" strokeweight="1.5pt"/>
                    <v:shape id="Text Box 2" o:spid="_x0000_s1079" type="#_x0000_t202" style="position:absolute;left:41806;top:312;width:24391;height:5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" filled="f" stroked="f">
                      <v:textbox inset=",,0">
                        <w:txbxContent>
                          <w:p w14:paraId="4A46E95E" w14:textId="77777777" w:rsidR="006736F9" w:rsidRPr="00FC646E" w:rsidRDefault="006736F9" w:rsidP="00352228">
                            <w:pPr>
                              <w:ind w:left="720"/>
                              <w:rPr>
                                <w:rFonts w:ascii="Arial" w:hAnsi="Arial" w:cs="Arial"/>
                                <w:sz w:val="20"/>
                              </w:rPr>
                            </w:pPr>
                            <w:r w:rsidRPr="00FC646E">
                              <w:rPr>
                                <w:rFonts w:ascii="Arial" w:hAnsi="Arial" w:cs="Arial"/>
                                <w:sz w:val="20"/>
                              </w:rPr>
                              <w:t xml:space="preserve">Define </w:t>
                            </w:r>
                            <w:r>
                              <w:rPr>
                                <w:rFonts w:ascii="Arial" w:hAnsi="Arial" w:cs="Arial"/>
                                <w:sz w:val="20"/>
                              </w:rPr>
                              <w:t>a step</w:t>
                            </w:r>
                          </w:p>
                          <w:p w14:paraId="1D7399EF" w14:textId="77777777" w:rsidR="006736F9" w:rsidRDefault="006736F9" w:rsidP="00352228">
                            <w:pPr>
                              <w:ind w:left="720"/>
                              <w:rPr>
                                <w:rFonts w:ascii="Arial" w:hAnsi="Arial" w:cs="Arial"/>
                                <w:sz w:val="20"/>
                              </w:rPr>
                            </w:pPr>
                            <w:r>
                              <w:rPr>
                                <w:rFonts w:ascii="Arial" w:hAnsi="Arial" w:cs="Arial"/>
                                <w:sz w:val="20"/>
                              </w:rPr>
                              <w:t>Lowest-level building block</w:t>
                            </w:r>
                          </w:p>
                          <w:p w14:paraId="76E5370B" w14:textId="77777777" w:rsidR="006736F9" w:rsidRPr="00FC646E" w:rsidRDefault="006736F9" w:rsidP="00352228">
                            <w:pPr>
                              <w:ind w:left="720"/>
                              <w:rPr>
                                <w:rFonts w:ascii="Arial" w:hAnsi="Arial" w:cs="Arial"/>
                                <w:sz w:val="20"/>
                              </w:rPr>
                            </w:pPr>
                            <w:r>
                              <w:rPr>
                                <w:rFonts w:ascii="Arial" w:hAnsi="Arial" w:cs="Arial"/>
                                <w:sz w:val="20"/>
                              </w:rPr>
                              <w:t>Reused across many companies</w:t>
                            </w:r>
                            <w:r w:rsidRPr="00FC646E">
                              <w:rPr>
                                <w:rFonts w:ascii="Arial" w:hAnsi="Arial" w:cs="Arial"/>
                                <w:sz w:val="20"/>
                              </w:rPr>
                              <w:t xml:space="preserve"> </w:t>
                            </w:r>
                          </w:p>
                        </w:txbxContent>
                      </v:textbox>
                    </v:shape>
                    <v:line id="Straight Connector 835184817" o:spid="_x0000_s1080" style="position:absolute;visibility:visible;mso-wrap-style:square" from="47439,0" to="6047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" strokecolor="black [3213]" strokeweight="1.5pt"/>
                  </v:group>
                </v:group>
                <v:shape id="Text Box 2" o:spid="_x0000_s1081" type="#_x0000_t202" style="position:absolute;left:48768;top:6252;width:913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" filled="f" stroked="f">
                  <v:textbox>
                    <w:txbxContent>
                      <w:p w14:paraId="38087A00" w14:textId="7F886245" w:rsidR="006736F9" w:rsidRPr="00EF7A01" w:rsidRDefault="006736F9" w:rsidP="00352228">
                        <w:pPr>
                          <w:jc w:val="center"/>
                          <w:rPr>
                            <w:rFonts w:ascii="Arial" w:hAnsi="Arial" w:cs="Arial"/>
                          </w:rPr>
                        </w:pPr>
                        <w:r>
                          <w:rPr>
                            <w:rFonts w:ascii="Arial" w:hAnsi="Arial" w:cs="Arial"/>
                          </w:rPr>
                          <w:t>LV_Build</w:t>
                        </w:r>
                      </w:p>
                    </w:txbxContent>
                  </v:textbox>
                </v:shape>
                <w10:wrap type="square" anchorx="margin"/>
              </v:group>
            </w:pict>
          </mc:Fallback>
        </mc:AlternateContent>
      </w:r>
    </w:p>
    <w:p w14:paraId="6D22A63A" w14:textId="04904D07" w:rsidR="00636613" w:rsidRDefault="00636613" w:rsidP="005530A9">
      <w:pPr>
        <w:jc w:val="both"/>
        <w:rPr>
          <w:rFonts w:asciiTheme="majorHAnsi" w:hAnsiTheme="majorHAnsi" w:cs="Arial"/>
        </w:rPr>
      </w:pPr>
      <w:r>
        <w:rPr>
          <w:rFonts w:asciiTheme="majorHAnsi" w:hAnsiTheme="majorHAnsi" w:cs="Arial"/>
        </w:rPr>
        <w:t xml:space="preserve">In </w:t>
      </w:r>
      <w:r w:rsidR="002B58E9">
        <w:rPr>
          <w:rFonts w:asciiTheme="majorHAnsi" w:hAnsiTheme="majorHAnsi" w:cs="Arial"/>
        </w:rPr>
        <w:t>the single and multiple repository</w:t>
      </w:r>
      <w:r>
        <w:rPr>
          <w:rFonts w:asciiTheme="majorHAnsi" w:hAnsiTheme="majorHAnsi" w:cs="Arial"/>
        </w:rPr>
        <w:t xml:space="preserve">, the lowest level building block is the code for </w:t>
      </w:r>
      <w:r w:rsidR="00083F7C">
        <w:rPr>
          <w:rFonts w:asciiTheme="majorHAnsi" w:hAnsiTheme="majorHAnsi" w:cs="Arial"/>
        </w:rPr>
        <w:t>each single test</w:t>
      </w:r>
      <w:r>
        <w:rPr>
          <w:rFonts w:asciiTheme="majorHAnsi" w:hAnsiTheme="majorHAnsi" w:cs="Arial"/>
        </w:rPr>
        <w:t>.</w:t>
      </w:r>
      <w:r w:rsidR="00083F7C">
        <w:rPr>
          <w:rFonts w:asciiTheme="majorHAnsi" w:hAnsiTheme="majorHAnsi" w:cs="Arial"/>
        </w:rPr>
        <w:t xml:space="preserve"> For example, the Run</w:t>
      </w:r>
      <w:r w:rsidR="00ED1F04">
        <w:rPr>
          <w:rFonts w:asciiTheme="majorHAnsi" w:hAnsiTheme="majorHAnsi" w:cs="Arial"/>
        </w:rPr>
        <w:t>_</w:t>
      </w:r>
      <w:r w:rsidR="00083F7C">
        <w:rPr>
          <w:rFonts w:asciiTheme="majorHAnsi" w:hAnsiTheme="majorHAnsi" w:cs="Arial"/>
        </w:rPr>
        <w:t xml:space="preserve">VI </w:t>
      </w:r>
      <w:r w:rsidR="00AC73C0">
        <w:rPr>
          <w:rFonts w:asciiTheme="majorHAnsi" w:hAnsiTheme="majorHAnsi" w:cs="Arial"/>
        </w:rPr>
        <w:t xml:space="preserve">building block is a wrapper function for the code that calls the LabVIEW CI </w:t>
      </w:r>
      <w:r w:rsidR="00083F7C">
        <w:rPr>
          <w:rFonts w:asciiTheme="majorHAnsi" w:hAnsiTheme="majorHAnsi" w:cs="Arial"/>
        </w:rPr>
        <w:t xml:space="preserve">to run a VI. This code module can be used across any </w:t>
      </w:r>
      <w:r w:rsidR="00ED1F04">
        <w:rPr>
          <w:rFonts w:asciiTheme="majorHAnsi" w:hAnsiTheme="majorHAnsi" w:cs="Arial"/>
        </w:rPr>
        <w:t xml:space="preserve">company and build test that requires the developers to test their VI by running it, similarly for LV_Build and UTF_Test. These have been developed to work with the LabVIEW CI service, and </w:t>
      </w:r>
      <w:r w:rsidR="005620BB">
        <w:rPr>
          <w:rFonts w:asciiTheme="majorHAnsi" w:hAnsiTheme="majorHAnsi" w:cs="Arial"/>
        </w:rPr>
        <w:t>it is</w:t>
      </w:r>
      <w:commentRangeStart w:id="75"/>
      <w:r w:rsidR="00ED1F04">
        <w:rPr>
          <w:rFonts w:asciiTheme="majorHAnsi" w:hAnsiTheme="majorHAnsi" w:cs="Arial"/>
        </w:rPr>
        <w:t xml:space="preserve"> highly encourage</w:t>
      </w:r>
      <w:commentRangeEnd w:id="75"/>
      <w:r>
        <w:rPr>
          <w:rStyle w:val="CommentReference"/>
        </w:rPr>
        <w:commentReference w:id="75"/>
      </w:r>
      <w:r w:rsidR="00ED1F04">
        <w:rPr>
          <w:rFonts w:asciiTheme="majorHAnsi" w:hAnsiTheme="majorHAnsi" w:cs="Arial"/>
        </w:rPr>
        <w:t xml:space="preserve"> you to use the </w:t>
      </w:r>
      <w:r w:rsidR="005620BB">
        <w:rPr>
          <w:rFonts w:asciiTheme="majorHAnsi" w:hAnsiTheme="majorHAnsi" w:cs="Arial"/>
        </w:rPr>
        <w:t>existing</w:t>
      </w:r>
      <w:r w:rsidR="00ED1F04">
        <w:rPr>
          <w:rFonts w:asciiTheme="majorHAnsi" w:hAnsiTheme="majorHAnsi" w:cs="Arial"/>
        </w:rPr>
        <w:t xml:space="preserve"> code or fork it and make it your own.</w:t>
      </w:r>
    </w:p>
    <w:p w14:paraId="29FF9375" w14:textId="3BCC6FFC" w:rsidR="00ED1F04" w:rsidRDefault="00ED1F04" w:rsidP="005530A9">
      <w:pPr>
        <w:jc w:val="both"/>
        <w:rPr>
          <w:rFonts w:asciiTheme="majorHAnsi" w:hAnsiTheme="majorHAnsi" w:cs="Arial"/>
        </w:rPr>
      </w:pPr>
    </w:p>
    <w:p w14:paraId="7DBCA650" w14:textId="2C6A77ED" w:rsidR="005530A9" w:rsidRDefault="00ED1F04" w:rsidP="00230927">
      <w:pPr>
        <w:jc w:val="both"/>
        <w:rPr>
          <w:rFonts w:asciiTheme="majorHAnsi" w:hAnsiTheme="majorHAnsi"/>
        </w:rPr>
      </w:pPr>
      <w:r>
        <w:rPr>
          <w:rFonts w:asciiTheme="majorHAnsi" w:hAnsiTheme="majorHAnsi" w:cs="Arial"/>
        </w:rPr>
        <w:t xml:space="preserve">The third layer in the multiple repository case, or the only other layer in the single repository, is the pipeline </w:t>
      </w:r>
      <w:r w:rsidR="00230927">
        <w:rPr>
          <w:rFonts w:asciiTheme="majorHAnsi" w:hAnsiTheme="majorHAnsi" w:cs="Arial"/>
        </w:rPr>
        <w:t xml:space="preserve">is the Jenkinsfile. </w:t>
      </w:r>
      <w:r w:rsidR="001547A8" w:rsidRPr="000716EE">
        <w:rPr>
          <w:rFonts w:asciiTheme="majorHAnsi" w:hAnsiTheme="majorHAnsi"/>
        </w:rPr>
        <w:t>A Jenkinsfile is a text file that contains the definition of a Jenkins Pipeline and is checked into source control.</w:t>
      </w:r>
      <w:r w:rsidR="001547A8" w:rsidRPr="00FE1091">
        <w:rPr>
          <w:rFonts w:asciiTheme="majorHAnsi" w:hAnsiTheme="majorHAnsi"/>
        </w:rPr>
        <w:t xml:space="preserve"> </w:t>
      </w:r>
      <w:r w:rsidR="001547A8" w:rsidRPr="000716EE">
        <w:rPr>
          <w:rFonts w:asciiTheme="majorHAnsi" w:hAnsiTheme="majorHAnsi"/>
        </w:rPr>
        <w:t xml:space="preserve">This is the foundation of "Pipeline-as-Code"; treating the continuous delivery pipeline a part of the application to be version and </w:t>
      </w:r>
      <w:r w:rsidR="001547A8" w:rsidRPr="000716EE">
        <w:rPr>
          <w:rFonts w:asciiTheme="majorHAnsi" w:hAnsiTheme="majorHAnsi"/>
        </w:rPr>
        <w:lastRenderedPageBreak/>
        <w:t>reviewed like any other code.</w:t>
      </w:r>
      <w:r w:rsidR="001547A8">
        <w:rPr>
          <w:rStyle w:val="FootnoteReference"/>
          <w:rFonts w:asciiTheme="majorHAnsi" w:hAnsiTheme="majorHAnsi"/>
        </w:rPr>
        <w:footnoteReference w:id="5"/>
      </w:r>
      <w:r w:rsidR="001547A8">
        <w:rPr>
          <w:rFonts w:asciiTheme="majorHAnsi" w:hAnsiTheme="majorHAnsi"/>
        </w:rPr>
        <w:t xml:space="preserve"> Th</w:t>
      </w:r>
      <w:r w:rsidR="00C36F75">
        <w:rPr>
          <w:rFonts w:asciiTheme="majorHAnsi" w:hAnsiTheme="majorHAnsi"/>
        </w:rPr>
        <w:t>e Jenkinsfile for a</w:t>
      </w:r>
      <w:r w:rsidR="001547A8">
        <w:rPr>
          <w:rFonts w:asciiTheme="majorHAnsi" w:hAnsiTheme="majorHAnsi"/>
        </w:rPr>
        <w:t xml:space="preserve"> single </w:t>
      </w:r>
      <w:r w:rsidR="00C02606">
        <w:rPr>
          <w:rFonts w:asciiTheme="majorHAnsi" w:hAnsiTheme="majorHAnsi"/>
        </w:rPr>
        <w:t xml:space="preserve">repository </w:t>
      </w:r>
      <w:r w:rsidR="00C36F75">
        <w:rPr>
          <w:rFonts w:asciiTheme="majorHAnsi" w:hAnsiTheme="majorHAnsi"/>
        </w:rPr>
        <w:t xml:space="preserve">defines the steps </w:t>
      </w:r>
      <w:r w:rsidR="00636613">
        <w:rPr>
          <w:rFonts w:asciiTheme="majorHAnsi" w:hAnsiTheme="majorHAnsi"/>
        </w:rPr>
        <w:t xml:space="preserve">or stages (which will be discussed in a later section) </w:t>
      </w:r>
      <w:r w:rsidR="00C36F75">
        <w:rPr>
          <w:rFonts w:asciiTheme="majorHAnsi" w:hAnsiTheme="majorHAnsi"/>
        </w:rPr>
        <w:t>needed to run any tests</w:t>
      </w:r>
      <w:r w:rsidR="0070346C">
        <w:rPr>
          <w:rFonts w:asciiTheme="majorHAnsi" w:hAnsiTheme="majorHAnsi"/>
        </w:rPr>
        <w:t xml:space="preserve"> specific to that repository. </w:t>
      </w:r>
      <w:r w:rsidR="00636613">
        <w:rPr>
          <w:rFonts w:asciiTheme="majorHAnsi" w:hAnsiTheme="majorHAnsi"/>
        </w:rPr>
        <w:t>The Jenkinsfile then cal</w:t>
      </w:r>
      <w:r w:rsidR="00230927">
        <w:rPr>
          <w:rFonts w:asciiTheme="majorHAnsi" w:hAnsiTheme="majorHAnsi"/>
        </w:rPr>
        <w:t>ls the appropriate function for each stage, such as a stage for Run_VI or a stage for LV_Build</w:t>
      </w:r>
      <w:r w:rsidR="00C4138E">
        <w:rPr>
          <w:rFonts w:asciiTheme="majorHAnsi" w:hAnsiTheme="majorHAnsi"/>
        </w:rPr>
        <w:t xml:space="preserve">. </w:t>
      </w:r>
    </w:p>
    <w:p w14:paraId="04EC95E0" w14:textId="31ABC629" w:rsidR="00C4138E" w:rsidRDefault="00C4138E" w:rsidP="00230927">
      <w:pPr>
        <w:jc w:val="both"/>
        <w:rPr>
          <w:rFonts w:asciiTheme="majorHAnsi" w:hAnsiTheme="majorHAnsi"/>
        </w:rPr>
      </w:pPr>
    </w:p>
    <w:p w14:paraId="25DDD2CF" w14:textId="77BE544E" w:rsidR="00C4138E" w:rsidRDefault="00C4138E" w:rsidP="00230927">
      <w:pPr>
        <w:jc w:val="both"/>
        <w:rPr>
          <w:rFonts w:asciiTheme="majorHAnsi" w:hAnsiTheme="majorHAnsi" w:cs="Arial"/>
        </w:rPr>
      </w:pPr>
      <w:r>
        <w:rPr>
          <w:rFonts w:asciiTheme="majorHAnsi" w:hAnsiTheme="majorHAnsi"/>
        </w:rPr>
        <w:t>In the multiple repository case, the Jenkinsfile</w:t>
      </w:r>
      <w:r w:rsidR="00107196">
        <w:rPr>
          <w:rFonts w:asciiTheme="majorHAnsi" w:hAnsiTheme="majorHAnsi"/>
        </w:rPr>
        <w:t xml:space="preserve"> in each repository</w:t>
      </w:r>
      <w:r>
        <w:rPr>
          <w:rFonts w:asciiTheme="majorHAnsi" w:hAnsiTheme="majorHAnsi"/>
        </w:rPr>
        <w:t xml:space="preserve"> is very simple. It </w:t>
      </w:r>
      <w:r w:rsidR="00081C56">
        <w:rPr>
          <w:rFonts w:asciiTheme="majorHAnsi" w:hAnsiTheme="majorHAnsi"/>
        </w:rPr>
        <w:t>defines the parameters for the pipeline, and calls the function that has multiple steps for a pipeline build</w:t>
      </w:r>
      <w:r w:rsidR="00542A35">
        <w:rPr>
          <w:rFonts w:asciiTheme="majorHAnsi" w:hAnsiTheme="majorHAnsi"/>
        </w:rPr>
        <w:t xml:space="preserve">. </w:t>
      </w:r>
      <w:r w:rsidR="00081C56">
        <w:rPr>
          <w:rFonts w:asciiTheme="majorHAnsi" w:hAnsiTheme="majorHAnsi"/>
        </w:rPr>
        <w:t xml:space="preserve">This pipeline build function contains steps that can be reused across multiple repositories within an organization or multiple organizations. </w:t>
      </w:r>
      <w:r w:rsidR="00C96736">
        <w:rPr>
          <w:rFonts w:asciiTheme="majorHAnsi" w:hAnsiTheme="majorHAnsi"/>
        </w:rPr>
        <w:t xml:space="preserve"> </w:t>
      </w:r>
      <w:r w:rsidR="00107196">
        <w:rPr>
          <w:rFonts w:asciiTheme="majorHAnsi" w:hAnsiTheme="majorHAnsi"/>
        </w:rPr>
        <w:t xml:space="preserve">Each Jenkinsfile will be need to contain the parameters required for the pipeline build function. This is the approach that was used for this tutorial. </w:t>
      </w:r>
    </w:p>
    <w:p w14:paraId="1874F807" w14:textId="215E8954" w:rsidR="009876AD" w:rsidRPr="00FE1091" w:rsidRDefault="00AC0727" w:rsidP="00AC0727">
      <w:pPr>
        <w:pStyle w:val="Heading2"/>
      </w:pPr>
      <w:bookmarkStart w:id="76" w:name="_Toc482614929"/>
      <w:bookmarkStart w:id="77" w:name="_Toc482646843"/>
      <w:r w:rsidRPr="00FE1091">
        <w:t>Building Pipeline Job from Jenkinsfile</w:t>
      </w:r>
      <w:bookmarkEnd w:id="76"/>
      <w:bookmarkEnd w:id="77"/>
    </w:p>
    <w:p w14:paraId="3E86FDD3" w14:textId="4B10308A" w:rsidR="00B05C4E" w:rsidRDefault="00601199" w:rsidP="00A616A4">
      <w:pPr>
        <w:spacing w:after="160" w:line="259" w:lineRule="auto"/>
        <w:jc w:val="both"/>
        <w:rPr>
          <w:rFonts w:asciiTheme="majorHAnsi" w:hAnsiTheme="majorHAnsi"/>
        </w:rPr>
      </w:pPr>
      <w:r>
        <w:rPr>
          <w:rFonts w:asciiTheme="majorHAnsi" w:hAnsiTheme="majorHAnsi"/>
        </w:rPr>
        <w:br/>
      </w:r>
      <w:r w:rsidR="000716EE" w:rsidRPr="000716EE">
        <w:rPr>
          <w:rFonts w:asciiTheme="majorHAnsi" w:hAnsiTheme="majorHAnsi"/>
        </w:rPr>
        <w:t>A</w:t>
      </w:r>
      <w:r w:rsidR="00107196">
        <w:rPr>
          <w:rFonts w:asciiTheme="majorHAnsi" w:hAnsiTheme="majorHAnsi"/>
        </w:rPr>
        <w:t>s discussed earlier, a</w:t>
      </w:r>
      <w:r w:rsidR="000716EE" w:rsidRPr="000716EE">
        <w:rPr>
          <w:rFonts w:asciiTheme="majorHAnsi" w:hAnsiTheme="majorHAnsi"/>
        </w:rPr>
        <w:t xml:space="preserve"> Jenkinsfile is a text file that contains the definition of a Jenkins Pipeline and is checked into source control.</w:t>
      </w:r>
      <w:r w:rsidR="00E01517" w:rsidRPr="00FE1091">
        <w:rPr>
          <w:rFonts w:asciiTheme="majorHAnsi" w:hAnsiTheme="majorHAnsi"/>
        </w:rPr>
        <w:t xml:space="preserve"> </w:t>
      </w:r>
      <w:r w:rsidR="00DE0D08" w:rsidRPr="00DE0D08">
        <w:rPr>
          <w:rFonts w:asciiTheme="majorHAnsi" w:hAnsiTheme="majorHAnsi"/>
        </w:rPr>
        <w:t>While the syntax for defining a Pipeline, either in the web UI or with a Jenkinsfile, is the same, it’s generally considered best practice to define the Pipeline in a Jenkinsfile and check that in to source control.</w:t>
      </w:r>
      <w:r w:rsidR="000716EE">
        <w:rPr>
          <w:rStyle w:val="FootnoteReference"/>
          <w:rFonts w:asciiTheme="majorHAnsi" w:hAnsiTheme="majorHAnsi"/>
        </w:rPr>
        <w:footnoteReference w:id="6"/>
      </w:r>
      <w:r w:rsidR="000716EE" w:rsidRPr="000716EE">
        <w:rPr>
          <w:rFonts w:asciiTheme="majorHAnsi" w:hAnsiTheme="majorHAnsi"/>
        </w:rPr>
        <w:t xml:space="preserve"> </w:t>
      </w:r>
    </w:p>
    <w:p w14:paraId="48A4A6BC" w14:textId="532715CF" w:rsidR="00AC0727" w:rsidRPr="00FE1091" w:rsidRDefault="38F3BC0A" w:rsidP="000716EE">
      <w:pPr>
        <w:spacing w:after="160" w:line="259" w:lineRule="auto"/>
        <w:ind w:firstLine="360"/>
        <w:jc w:val="both"/>
        <w:rPr>
          <w:rFonts w:asciiTheme="majorHAnsi" w:hAnsiTheme="majorHAnsi"/>
        </w:rPr>
      </w:pPr>
      <w:r w:rsidRPr="00FE1091">
        <w:rPr>
          <w:rFonts w:asciiTheme="majorHAnsi" w:hAnsiTheme="majorHAnsi"/>
        </w:rPr>
        <w:t>In this tutorial, GitHub was used (</w:t>
      </w:r>
      <w:hyperlink r:id="rId24">
        <w:r w:rsidR="1A606DD3" w:rsidRPr="1A606DD3">
          <w:rPr>
            <w:rStyle w:val="Hyperlink"/>
            <w:rFonts w:asciiTheme="majorHAnsi" w:hAnsiTheme="majorHAnsi"/>
          </w:rPr>
          <w:t>http://github.com/roxanakarami/TestRepository</w:t>
        </w:r>
      </w:hyperlink>
      <w:r w:rsidR="1A606DD3" w:rsidRPr="1A606DD3">
        <w:rPr>
          <w:rFonts w:asciiTheme="majorHAnsi" w:hAnsiTheme="majorHAnsi"/>
        </w:rPr>
        <w:t>)</w:t>
      </w:r>
      <w:r w:rsidR="00107196">
        <w:rPr>
          <w:rFonts w:asciiTheme="majorHAnsi" w:hAnsiTheme="majorHAnsi"/>
        </w:rPr>
        <w:t xml:space="preserve"> as a source code management</w:t>
      </w:r>
      <w:r w:rsidR="1A606DD3" w:rsidRPr="1A606DD3">
        <w:rPr>
          <w:rFonts w:asciiTheme="majorHAnsi" w:hAnsiTheme="majorHAnsi"/>
        </w:rPr>
        <w:t>.</w:t>
      </w:r>
      <w:r w:rsidR="000716EE">
        <w:rPr>
          <w:rFonts w:asciiTheme="majorHAnsi" w:hAnsiTheme="majorHAnsi"/>
        </w:rPr>
        <w:t xml:space="preserve"> </w:t>
      </w:r>
      <w:r w:rsidRPr="00FE1091">
        <w:rPr>
          <w:rFonts w:asciiTheme="majorHAnsi" w:hAnsiTheme="majorHAnsi"/>
        </w:rPr>
        <w:t>However, a Jenkins Pipeline is configurable with any source code control.</w:t>
      </w:r>
      <w:r w:rsidR="00863254" w:rsidRPr="00FE1091">
        <w:rPr>
          <w:rFonts w:asciiTheme="majorHAnsi" w:hAnsiTheme="majorHAnsi"/>
        </w:rPr>
        <w:t xml:space="preserve"> For a more in depth look at Jenkinsfile, please visit </w:t>
      </w:r>
      <w:hyperlink r:id="rId25">
        <w:r w:rsidR="1A606DD3" w:rsidRPr="1A606DD3">
          <w:rPr>
            <w:rStyle w:val="Hyperlink"/>
            <w:rFonts w:asciiTheme="majorHAnsi" w:hAnsiTheme="majorHAnsi"/>
          </w:rPr>
          <w:t>here</w:t>
        </w:r>
      </w:hyperlink>
      <w:r w:rsidR="1A606DD3" w:rsidRPr="1A606DD3">
        <w:rPr>
          <w:rFonts w:asciiTheme="majorHAnsi" w:hAnsiTheme="majorHAnsi"/>
        </w:rPr>
        <w:t>.</w:t>
      </w:r>
      <w:r w:rsidR="00676447">
        <w:rPr>
          <w:rFonts w:asciiTheme="majorHAnsi" w:hAnsiTheme="majorHAnsi"/>
        </w:rPr>
        <w:t xml:space="preserve"> </w:t>
      </w:r>
      <w:r w:rsidR="00CA19D0" w:rsidRPr="00FE1091">
        <w:rPr>
          <w:rFonts w:asciiTheme="majorHAnsi" w:hAnsiTheme="majorHAnsi"/>
        </w:rPr>
        <w:t>Use the following steps to configure a pipeline job</w:t>
      </w:r>
      <w:r w:rsidR="000716EE">
        <w:rPr>
          <w:rFonts w:asciiTheme="majorHAnsi" w:hAnsiTheme="majorHAnsi"/>
        </w:rPr>
        <w:t xml:space="preserve"> with a Jenkinsfile</w:t>
      </w:r>
      <w:r w:rsidR="00CA19D0" w:rsidRPr="00FE1091">
        <w:rPr>
          <w:rFonts w:asciiTheme="majorHAnsi" w:hAnsiTheme="majorHAnsi"/>
        </w:rPr>
        <w:t>:</w:t>
      </w:r>
    </w:p>
    <w:p w14:paraId="0BA357A1" w14:textId="440C11D3" w:rsidR="00CA19D0" w:rsidRPr="00FE1091" w:rsidRDefault="00CA19D0" w:rsidP="00CA19D0">
      <w:pPr>
        <w:pStyle w:val="ListParagraph"/>
        <w:numPr>
          <w:ilvl w:val="0"/>
          <w:numId w:val="28"/>
        </w:numPr>
        <w:spacing w:after="160" w:line="259" w:lineRule="auto"/>
        <w:jc w:val="both"/>
        <w:rPr>
          <w:rFonts w:asciiTheme="majorHAnsi" w:hAnsiTheme="majorHAnsi"/>
        </w:rPr>
      </w:pPr>
      <w:r w:rsidRPr="00FE1091">
        <w:rPr>
          <w:rFonts w:asciiTheme="majorHAnsi" w:hAnsiTheme="majorHAnsi"/>
        </w:rPr>
        <w:t xml:space="preserve">Create a new Pipeline job by choosing </w:t>
      </w:r>
      <w:r w:rsidRPr="00FE1091">
        <w:rPr>
          <w:rFonts w:asciiTheme="majorHAnsi" w:hAnsiTheme="majorHAnsi"/>
          <w:b/>
        </w:rPr>
        <w:t xml:space="preserve">New Item </w:t>
      </w:r>
      <w:r w:rsidRPr="00FE1091">
        <w:rPr>
          <w:rFonts w:asciiTheme="majorHAnsi" w:hAnsiTheme="majorHAnsi"/>
        </w:rPr>
        <w:t xml:space="preserve">from the main Jenkins dashboard. Choose Pipeline and name the job accordingly. </w:t>
      </w:r>
    </w:p>
    <w:p w14:paraId="3712E92A" w14:textId="77777777" w:rsidR="008860D9" w:rsidRPr="00FE1091" w:rsidRDefault="00AC0727" w:rsidP="00741F4F">
      <w:pPr>
        <w:pStyle w:val="ListParagraph"/>
        <w:numPr>
          <w:ilvl w:val="0"/>
          <w:numId w:val="28"/>
        </w:numPr>
        <w:spacing w:after="160" w:line="259" w:lineRule="auto"/>
        <w:jc w:val="both"/>
        <w:rPr>
          <w:rFonts w:asciiTheme="majorHAnsi" w:hAnsiTheme="majorHAnsi"/>
        </w:rPr>
      </w:pPr>
      <w:r w:rsidRPr="00FE1091">
        <w:rPr>
          <w:rFonts w:asciiTheme="majorHAnsi" w:hAnsiTheme="majorHAnsi"/>
        </w:rPr>
        <w:t xml:space="preserve">When configuring a pipeline job, </w:t>
      </w:r>
      <w:r w:rsidR="00741F4F" w:rsidRPr="00FE1091">
        <w:rPr>
          <w:rFonts w:asciiTheme="majorHAnsi" w:hAnsiTheme="majorHAnsi"/>
        </w:rPr>
        <w:t>under the Pipeline definition, instead of writing a Groovy script in the script editor, we can choose to use a Jenkinsfile script from a source code management</w:t>
      </w:r>
      <w:r w:rsidR="008860D9" w:rsidRPr="00FE1091">
        <w:rPr>
          <w:rFonts w:asciiTheme="majorHAnsi" w:hAnsiTheme="majorHAnsi"/>
        </w:rPr>
        <w:t>, seen in the following figure:</w:t>
      </w:r>
      <w:r w:rsidR="008860D9" w:rsidRPr="00FE1091">
        <w:rPr>
          <w:rFonts w:asciiTheme="majorHAnsi" w:hAnsiTheme="majorHAnsi"/>
          <w:noProof/>
        </w:rPr>
        <w:t xml:space="preserve"> </w:t>
      </w:r>
    </w:p>
    <w:p w14:paraId="53C6B36A" w14:textId="6B87C9F2" w:rsidR="008860D9" w:rsidRPr="00FE1091" w:rsidRDefault="008860D9" w:rsidP="005161C4">
      <w:pPr>
        <w:spacing w:after="160" w:line="259" w:lineRule="auto"/>
        <w:ind w:left="360"/>
        <w:jc w:val="both"/>
        <w:rPr>
          <w:rFonts w:asciiTheme="majorHAnsi" w:hAnsiTheme="majorHAnsi"/>
        </w:rPr>
      </w:pPr>
      <w:r w:rsidRPr="00FE1091">
        <w:rPr>
          <w:rFonts w:asciiTheme="majorHAnsi" w:hAnsiTheme="majorHAnsi"/>
          <w:noProof/>
        </w:rPr>
        <w:lastRenderedPageBreak/>
        <w:drawing>
          <wp:inline distT="0" distB="0" distL="0" distR="0" wp14:anchorId="4D670A6C" wp14:editId="4373FFEC">
            <wp:extent cx="5486400" cy="23310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86400" cy="2331085"/>
                    </a:xfrm>
                    <a:prstGeom prst="rect">
                      <a:avLst/>
                    </a:prstGeom>
                  </pic:spPr>
                </pic:pic>
              </a:graphicData>
            </a:graphic>
          </wp:inline>
        </w:drawing>
      </w:r>
    </w:p>
    <w:p w14:paraId="5F910A55" w14:textId="7EF29ADD" w:rsidR="003B1360" w:rsidRPr="00FE1091" w:rsidRDefault="003B1360" w:rsidP="003B1360">
      <w:pPr>
        <w:pStyle w:val="ListParagraph"/>
        <w:spacing w:after="160" w:line="259" w:lineRule="auto"/>
        <w:jc w:val="both"/>
        <w:rPr>
          <w:rFonts w:asciiTheme="majorHAnsi" w:hAnsiTheme="majorHAnsi"/>
        </w:rPr>
      </w:pPr>
      <w:r w:rsidRPr="00FE1091">
        <w:rPr>
          <w:rFonts w:asciiTheme="majorHAnsi" w:hAnsiTheme="majorHAnsi"/>
          <w:b/>
        </w:rPr>
        <w:t>Note:</w:t>
      </w:r>
      <w:r w:rsidRPr="00FE1091">
        <w:rPr>
          <w:rFonts w:asciiTheme="majorHAnsi" w:hAnsiTheme="majorHAnsi"/>
        </w:rPr>
        <w:t xml:space="preserve"> </w:t>
      </w:r>
      <w:r w:rsidR="008860D9" w:rsidRPr="00FE1091">
        <w:rPr>
          <w:rFonts w:asciiTheme="majorHAnsi" w:hAnsiTheme="majorHAnsi"/>
        </w:rPr>
        <w:t xml:space="preserve">This Jenkins file must </w:t>
      </w:r>
      <w:r w:rsidR="000A1E39" w:rsidRPr="00FE1091">
        <w:rPr>
          <w:rFonts w:asciiTheme="majorHAnsi" w:hAnsiTheme="majorHAnsi"/>
        </w:rPr>
        <w:t>be in</w:t>
      </w:r>
      <w:r w:rsidR="008860D9" w:rsidRPr="00FE1091">
        <w:rPr>
          <w:rFonts w:asciiTheme="majorHAnsi" w:hAnsiTheme="majorHAnsi"/>
        </w:rPr>
        <w:t xml:space="preserve"> the root of the </w:t>
      </w:r>
      <w:r w:rsidR="00D56918" w:rsidRPr="00FE1091">
        <w:rPr>
          <w:rFonts w:asciiTheme="majorHAnsi" w:hAnsiTheme="majorHAnsi"/>
        </w:rPr>
        <w:t xml:space="preserve">SCM </w:t>
      </w:r>
      <w:r w:rsidR="008860D9" w:rsidRPr="00FE1091">
        <w:rPr>
          <w:rFonts w:asciiTheme="majorHAnsi" w:hAnsiTheme="majorHAnsi"/>
        </w:rPr>
        <w:t>repository</w:t>
      </w:r>
      <w:r w:rsidR="00D56918" w:rsidRPr="00FE1091">
        <w:rPr>
          <w:rFonts w:asciiTheme="majorHAnsi" w:hAnsiTheme="majorHAnsi"/>
        </w:rPr>
        <w:t xml:space="preserve">. </w:t>
      </w:r>
    </w:p>
    <w:p w14:paraId="6F8D0307" w14:textId="77777777" w:rsidR="00405265" w:rsidRPr="00FE1091" w:rsidRDefault="00405265" w:rsidP="00405265">
      <w:pPr>
        <w:pStyle w:val="ListParagraph"/>
        <w:spacing w:after="160" w:line="259" w:lineRule="auto"/>
        <w:jc w:val="both"/>
        <w:rPr>
          <w:rFonts w:asciiTheme="majorHAnsi" w:hAnsiTheme="majorHAnsi"/>
        </w:rPr>
      </w:pPr>
    </w:p>
    <w:p w14:paraId="3992E2AD" w14:textId="4D12C9BF" w:rsidR="00D06DF1" w:rsidRPr="00495B46" w:rsidRDefault="00B05C4E" w:rsidP="00D06DF1">
      <w:pPr>
        <w:pStyle w:val="ListParagraph"/>
        <w:numPr>
          <w:ilvl w:val="0"/>
          <w:numId w:val="28"/>
        </w:numPr>
        <w:spacing w:after="160" w:line="259" w:lineRule="auto"/>
        <w:jc w:val="both"/>
        <w:rPr>
          <w:rFonts w:asciiTheme="majorHAnsi" w:hAnsiTheme="majorHAnsi"/>
        </w:rPr>
      </w:pPr>
      <w:r>
        <w:rPr>
          <w:rFonts w:asciiTheme="majorHAnsi" w:hAnsiTheme="majorHAnsi"/>
        </w:rPr>
        <w:t>The</w:t>
      </w:r>
      <w:r w:rsidR="00D06DF1" w:rsidRPr="00FE1091">
        <w:rPr>
          <w:rFonts w:asciiTheme="majorHAnsi" w:hAnsiTheme="majorHAnsi"/>
        </w:rPr>
        <w:t xml:space="preserve"> pipeline job</w:t>
      </w:r>
      <w:r>
        <w:rPr>
          <w:rFonts w:asciiTheme="majorHAnsi" w:hAnsiTheme="majorHAnsi"/>
        </w:rPr>
        <w:t xml:space="preserve"> created will use the</w:t>
      </w:r>
      <w:r w:rsidR="00D06DF1" w:rsidRPr="00FE1091">
        <w:rPr>
          <w:rFonts w:asciiTheme="majorHAnsi" w:hAnsiTheme="majorHAnsi"/>
        </w:rPr>
        <w:t xml:space="preserve"> Jenkinsfile located in your SCM repository to carry out the build. </w:t>
      </w:r>
    </w:p>
    <w:p w14:paraId="7081C495" w14:textId="5D3423F6" w:rsidR="00405265" w:rsidRPr="00FE1091" w:rsidRDefault="00495B46" w:rsidP="00405265">
      <w:pPr>
        <w:pStyle w:val="Heading2"/>
      </w:pPr>
      <w:bookmarkStart w:id="78" w:name="_Toc482614930"/>
      <w:bookmarkStart w:id="79" w:name="_Toc482646844"/>
      <w:r>
        <w:t>Scripting</w:t>
      </w:r>
      <w:r w:rsidR="00405265" w:rsidRPr="00FE1091">
        <w:t xml:space="preserve"> Jenkinsfile</w:t>
      </w:r>
      <w:bookmarkEnd w:id="78"/>
      <w:bookmarkEnd w:id="79"/>
    </w:p>
    <w:p w14:paraId="67889454" w14:textId="77777777" w:rsidR="005C6983" w:rsidRDefault="005C6983" w:rsidP="47BAA1B7">
      <w:pPr>
        <w:rPr>
          <w:rFonts w:asciiTheme="majorHAnsi" w:hAnsiTheme="majorHAnsi"/>
        </w:rPr>
      </w:pPr>
    </w:p>
    <w:p w14:paraId="1539B9C1" w14:textId="77777777" w:rsidR="0054190F" w:rsidRDefault="00495B46" w:rsidP="00445E77">
      <w:pPr>
        <w:jc w:val="both"/>
        <w:rPr>
          <w:rFonts w:asciiTheme="majorHAnsi" w:hAnsiTheme="majorHAnsi" w:cs="Consolas"/>
          <w:color w:val="969896"/>
          <w:sz w:val="18"/>
          <w:szCs w:val="18"/>
        </w:rPr>
      </w:pPr>
      <w:r>
        <w:rPr>
          <w:rFonts w:asciiTheme="majorHAnsi" w:hAnsiTheme="majorHAnsi"/>
        </w:rPr>
        <w:t xml:space="preserve">The Jenkinsfile and all other scripts for the pipeline jobs are written in </w:t>
      </w:r>
      <w:hyperlink r:id="rId27" w:history="1">
        <w:r w:rsidRPr="00445E77">
          <w:rPr>
            <w:rStyle w:val="Hyperlink"/>
            <w:rFonts w:asciiTheme="majorHAnsi" w:hAnsiTheme="majorHAnsi"/>
          </w:rPr>
          <w:t>Apache groovy</w:t>
        </w:r>
      </w:hyperlink>
      <w:r>
        <w:rPr>
          <w:rFonts w:asciiTheme="majorHAnsi" w:hAnsiTheme="majorHAnsi"/>
        </w:rPr>
        <w:t xml:space="preserve">, an object-oriented programming language for the Java platform. </w:t>
      </w:r>
      <w:r w:rsidR="001E47B3">
        <w:rPr>
          <w:rFonts w:asciiTheme="majorHAnsi" w:hAnsiTheme="majorHAnsi"/>
        </w:rPr>
        <w:t xml:space="preserve">Therefore, every </w:t>
      </w:r>
      <w:r w:rsidR="001E47B3" w:rsidRPr="00FE1091">
        <w:rPr>
          <w:rFonts w:asciiTheme="majorHAnsi" w:hAnsiTheme="majorHAnsi"/>
        </w:rPr>
        <w:t xml:space="preserve">Jenkinsfile </w:t>
      </w:r>
      <w:r w:rsidR="001E47B3">
        <w:rPr>
          <w:rFonts w:asciiTheme="majorHAnsi" w:hAnsiTheme="majorHAnsi"/>
        </w:rPr>
        <w:t xml:space="preserve">must have </w:t>
      </w:r>
      <w:r w:rsidR="001E47B3" w:rsidRPr="00FE1091">
        <w:rPr>
          <w:rFonts w:asciiTheme="majorHAnsi" w:hAnsiTheme="majorHAnsi"/>
        </w:rPr>
        <w:t>“#!/usr/bin/env groovy” in the first lin</w:t>
      </w:r>
      <w:r w:rsidR="001E47B3">
        <w:rPr>
          <w:rFonts w:asciiTheme="majorHAnsi" w:hAnsiTheme="majorHAnsi"/>
        </w:rPr>
        <w:t>e</w:t>
      </w:r>
      <w:r w:rsidR="001E47B3" w:rsidRPr="00FE1091">
        <w:rPr>
          <w:rFonts w:asciiTheme="majorHAnsi" w:hAnsiTheme="majorHAnsi"/>
        </w:rPr>
        <w:t>.</w:t>
      </w:r>
      <w:r w:rsidR="001E47B3" w:rsidRPr="00FE1091">
        <w:rPr>
          <w:rFonts w:asciiTheme="majorHAnsi" w:hAnsiTheme="majorHAnsi" w:cs="Consolas"/>
          <w:color w:val="969896"/>
          <w:sz w:val="18"/>
          <w:szCs w:val="18"/>
          <w:shd w:val="clear" w:color="auto" w:fill="FFFFFF"/>
        </w:rPr>
        <w:t xml:space="preserve"> </w:t>
      </w:r>
    </w:p>
    <w:p w14:paraId="1BB17A77" w14:textId="77777777" w:rsidR="0054190F" w:rsidRDefault="0054190F" w:rsidP="00445E77">
      <w:pPr>
        <w:jc w:val="both"/>
        <w:rPr>
          <w:rFonts w:asciiTheme="majorHAnsi" w:hAnsiTheme="majorHAnsi" w:cs="Consolas"/>
          <w:color w:val="969896"/>
          <w:sz w:val="18"/>
          <w:szCs w:val="18"/>
          <w:shd w:val="clear" w:color="auto" w:fill="FFFFFF"/>
        </w:rPr>
      </w:pPr>
    </w:p>
    <w:p w14:paraId="713D7154" w14:textId="6297D5B6" w:rsidR="005D2689" w:rsidRPr="00FE1091" w:rsidRDefault="00445E77" w:rsidP="00445E77">
      <w:pPr>
        <w:jc w:val="both"/>
        <w:rPr>
          <w:rFonts w:asciiTheme="majorHAnsi" w:hAnsiTheme="majorHAnsi"/>
        </w:rPr>
      </w:pPr>
      <w:r>
        <w:rPr>
          <w:rFonts w:asciiTheme="majorHAnsi" w:hAnsiTheme="majorHAnsi"/>
        </w:rPr>
        <w:t>The Jenkinsfile can be</w:t>
      </w:r>
      <w:r w:rsidR="005D2689" w:rsidRPr="00FE1091">
        <w:rPr>
          <w:rFonts w:asciiTheme="majorHAnsi" w:hAnsiTheme="majorHAnsi"/>
        </w:rPr>
        <w:t xml:space="preserve"> easily be customiz</w:t>
      </w:r>
      <w:r>
        <w:rPr>
          <w:rFonts w:asciiTheme="majorHAnsi" w:hAnsiTheme="majorHAnsi"/>
        </w:rPr>
        <w:t>ed</w:t>
      </w:r>
      <w:r w:rsidR="005D2689" w:rsidRPr="00FE1091">
        <w:rPr>
          <w:rFonts w:asciiTheme="majorHAnsi" w:hAnsiTheme="majorHAnsi"/>
        </w:rPr>
        <w:t xml:space="preserve"> for each different repository and project. </w:t>
      </w:r>
      <w:r w:rsidR="00A43A52">
        <w:rPr>
          <w:rFonts w:asciiTheme="majorHAnsi" w:hAnsiTheme="majorHAnsi"/>
        </w:rPr>
        <w:t>The</w:t>
      </w:r>
      <w:r w:rsidR="005D2689" w:rsidRPr="00FE1091">
        <w:rPr>
          <w:rFonts w:asciiTheme="majorHAnsi" w:hAnsiTheme="majorHAnsi"/>
        </w:rPr>
        <w:t xml:space="preserve"> method that was used for the tutorial example and the LabVIEW DCAF project. </w:t>
      </w:r>
    </w:p>
    <w:p w14:paraId="28A35D98" w14:textId="77777777" w:rsidR="005D2689" w:rsidRPr="00FE1091" w:rsidRDefault="005D2689" w:rsidP="47BAA1B7">
      <w:pPr>
        <w:rPr>
          <w:rFonts w:asciiTheme="majorHAnsi" w:hAnsiTheme="majorHAnsi"/>
        </w:rPr>
      </w:pPr>
    </w:p>
    <w:p w14:paraId="2AD67ED6" w14:textId="166C8F49" w:rsidR="00766EBA" w:rsidRPr="00FE1091" w:rsidRDefault="005C6983" w:rsidP="00445E77">
      <w:pPr>
        <w:jc w:val="both"/>
        <w:rPr>
          <w:rFonts w:asciiTheme="majorHAnsi" w:hAnsiTheme="majorHAnsi"/>
        </w:rPr>
      </w:pPr>
      <w:r w:rsidRPr="00FE1091">
        <w:rPr>
          <w:rFonts w:asciiTheme="majorHAnsi" w:hAnsiTheme="majorHAnsi"/>
        </w:rPr>
        <w:t xml:space="preserve">The Jenkinsfile </w:t>
      </w:r>
      <w:r w:rsidR="00EB6D98">
        <w:rPr>
          <w:rFonts w:asciiTheme="majorHAnsi" w:hAnsiTheme="majorHAnsi"/>
        </w:rPr>
        <w:t>we have created</w:t>
      </w:r>
      <w:r w:rsidR="0052134B">
        <w:rPr>
          <w:rFonts w:asciiTheme="majorHAnsi" w:hAnsiTheme="majorHAnsi"/>
        </w:rPr>
        <w:t xml:space="preserve"> call</w:t>
      </w:r>
      <w:r w:rsidR="00EB6D98">
        <w:rPr>
          <w:rFonts w:asciiTheme="majorHAnsi" w:hAnsiTheme="majorHAnsi"/>
        </w:rPr>
        <w:t>s</w:t>
      </w:r>
      <w:r w:rsidR="0052134B">
        <w:rPr>
          <w:rFonts w:asciiTheme="majorHAnsi" w:hAnsiTheme="majorHAnsi"/>
        </w:rPr>
        <w:t xml:space="preserve"> the appropriate functions that can perform the builds</w:t>
      </w:r>
      <w:r w:rsidR="00B05C4E">
        <w:rPr>
          <w:rFonts w:asciiTheme="majorHAnsi" w:hAnsiTheme="majorHAnsi"/>
        </w:rPr>
        <w:t xml:space="preserve">, </w:t>
      </w:r>
      <w:r w:rsidR="001E7D72">
        <w:rPr>
          <w:rFonts w:asciiTheme="majorHAnsi" w:hAnsiTheme="majorHAnsi"/>
        </w:rPr>
        <w:t xml:space="preserve">rather than the </w:t>
      </w:r>
      <w:r w:rsidR="00EB6D98">
        <w:rPr>
          <w:rFonts w:asciiTheme="majorHAnsi" w:hAnsiTheme="majorHAnsi"/>
        </w:rPr>
        <w:t>code for the pipeline job</w:t>
      </w:r>
      <w:r w:rsidR="0052134B">
        <w:rPr>
          <w:rFonts w:asciiTheme="majorHAnsi" w:hAnsiTheme="majorHAnsi"/>
        </w:rPr>
        <w:t xml:space="preserve">. </w:t>
      </w:r>
      <w:r w:rsidR="009409BA" w:rsidRPr="00FE1091">
        <w:rPr>
          <w:rFonts w:asciiTheme="majorHAnsi" w:hAnsiTheme="majorHAnsi"/>
        </w:rPr>
        <w:t>For</w:t>
      </w:r>
      <w:r w:rsidRPr="00FE1091">
        <w:rPr>
          <w:rFonts w:asciiTheme="majorHAnsi" w:hAnsiTheme="majorHAnsi"/>
        </w:rPr>
        <w:t xml:space="preserve"> example, the following Jenkinsfile</w:t>
      </w:r>
      <w:r w:rsidR="00766EBA" w:rsidRPr="00FE1091">
        <w:rPr>
          <w:rFonts w:asciiTheme="majorHAnsi" w:hAnsiTheme="majorHAnsi"/>
        </w:rPr>
        <w:t xml:space="preserve"> makes a call to the </w:t>
      </w:r>
      <w:r w:rsidR="006B0C2C">
        <w:rPr>
          <w:rFonts w:asciiTheme="majorHAnsi" w:hAnsiTheme="majorHAnsi"/>
        </w:rPr>
        <w:t>pipelineBuild</w:t>
      </w:r>
      <w:r w:rsidR="00766EBA" w:rsidRPr="00FE1091">
        <w:rPr>
          <w:rFonts w:asciiTheme="majorHAnsi" w:hAnsiTheme="majorHAnsi"/>
        </w:rPr>
        <w:t xml:space="preserve"> method with defined parameters</w:t>
      </w:r>
      <w:r w:rsidR="000254EF" w:rsidRPr="00FE1091">
        <w:rPr>
          <w:rFonts w:asciiTheme="majorHAnsi" w:hAnsiTheme="majorHAnsi"/>
        </w:rPr>
        <w:t xml:space="preserve"> seen in the following figure</w:t>
      </w:r>
      <w:r w:rsidR="00766EBA" w:rsidRPr="00FE1091">
        <w:rPr>
          <w:rFonts w:asciiTheme="majorHAnsi" w:hAnsiTheme="majorHAnsi"/>
        </w:rPr>
        <w:t>:</w:t>
      </w:r>
    </w:p>
    <w:p w14:paraId="221F1153" w14:textId="77777777" w:rsidR="00766EBA" w:rsidRPr="00FE1091" w:rsidRDefault="00766EBA" w:rsidP="47BAA1B7">
      <w:pPr>
        <w:rPr>
          <w:rFonts w:asciiTheme="majorHAnsi" w:hAnsiTheme="majorHAnsi"/>
        </w:rPr>
      </w:pPr>
    </w:p>
    <w:p w14:paraId="0F5AB7C8" w14:textId="38D1DD8F" w:rsidR="47BAA1B7" w:rsidRPr="00FE1091" w:rsidRDefault="006B0C2C" w:rsidP="47BAA1B7">
      <w:pPr>
        <w:rPr>
          <w:rFonts w:asciiTheme="majorHAnsi" w:hAnsiTheme="majorHAnsi"/>
        </w:rPr>
      </w:pPr>
      <w:r>
        <w:rPr>
          <w:noProof/>
        </w:rPr>
        <w:drawing>
          <wp:inline distT="0" distB="0" distL="0" distR="0" wp14:anchorId="20FEB6BB" wp14:editId="1BE487D4">
            <wp:extent cx="6113578" cy="175935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7470" cy="1763350"/>
                    </a:xfrm>
                    <a:prstGeom prst="rect">
                      <a:avLst/>
                    </a:prstGeom>
                  </pic:spPr>
                </pic:pic>
              </a:graphicData>
            </a:graphic>
          </wp:inline>
        </w:drawing>
      </w:r>
      <w:r w:rsidR="005C6983" w:rsidRPr="00FE1091">
        <w:rPr>
          <w:rFonts w:asciiTheme="majorHAnsi" w:hAnsiTheme="majorHAnsi"/>
        </w:rPr>
        <w:t xml:space="preserve"> </w:t>
      </w:r>
    </w:p>
    <w:p w14:paraId="0E89D958" w14:textId="66EA6035" w:rsidR="47BAA1B7" w:rsidRPr="00FE1091" w:rsidRDefault="47BAA1B7" w:rsidP="47BAA1B7">
      <w:pPr>
        <w:rPr>
          <w:rFonts w:asciiTheme="majorHAnsi" w:hAnsiTheme="majorHAnsi"/>
        </w:rPr>
      </w:pPr>
    </w:p>
    <w:p w14:paraId="3DD859F7" w14:textId="77777777" w:rsidR="0052134B" w:rsidRDefault="0052134B" w:rsidP="00554136">
      <w:pPr>
        <w:jc w:val="both"/>
        <w:rPr>
          <w:rFonts w:asciiTheme="majorHAnsi" w:hAnsiTheme="majorHAnsi"/>
        </w:rPr>
      </w:pPr>
    </w:p>
    <w:p w14:paraId="3193D7F9" w14:textId="48E2F61D" w:rsidR="0052134B" w:rsidRDefault="00766EBA" w:rsidP="0052134B">
      <w:pPr>
        <w:jc w:val="both"/>
        <w:rPr>
          <w:rFonts w:asciiTheme="majorHAnsi" w:hAnsiTheme="majorHAnsi"/>
        </w:rPr>
      </w:pPr>
      <w:r w:rsidRPr="00FE1091">
        <w:rPr>
          <w:rFonts w:asciiTheme="majorHAnsi" w:hAnsiTheme="majorHAnsi"/>
        </w:rPr>
        <w:lastRenderedPageBreak/>
        <w:t xml:space="preserve">The </w:t>
      </w:r>
      <w:r w:rsidR="0052134B">
        <w:rPr>
          <w:rFonts w:asciiTheme="majorHAnsi" w:hAnsiTheme="majorHAnsi"/>
        </w:rPr>
        <w:t>pipelineBuild</w:t>
      </w:r>
      <w:r w:rsidR="0069480C">
        <w:rPr>
          <w:rFonts w:asciiTheme="majorHAnsi" w:hAnsiTheme="majorHAnsi"/>
        </w:rPr>
        <w:t>()</w:t>
      </w:r>
      <w:r w:rsidRPr="00FE1091">
        <w:rPr>
          <w:rFonts w:asciiTheme="majorHAnsi" w:hAnsiTheme="majorHAnsi"/>
        </w:rPr>
        <w:t xml:space="preserve"> method</w:t>
      </w:r>
      <w:r w:rsidR="0052134B">
        <w:rPr>
          <w:rFonts w:asciiTheme="majorHAnsi" w:hAnsiTheme="majorHAnsi"/>
        </w:rPr>
        <w:t>, which is contained</w:t>
      </w:r>
      <w:r w:rsidRPr="00FE1091">
        <w:rPr>
          <w:rFonts w:asciiTheme="majorHAnsi" w:hAnsiTheme="majorHAnsi"/>
        </w:rPr>
        <w:t xml:space="preserve"> </w:t>
      </w:r>
      <w:r w:rsidR="0052134B">
        <w:rPr>
          <w:rFonts w:asciiTheme="majorHAnsi" w:hAnsiTheme="majorHAnsi"/>
        </w:rPr>
        <w:t xml:space="preserve">in </w:t>
      </w:r>
      <w:r w:rsidRPr="00FE1091">
        <w:rPr>
          <w:rFonts w:asciiTheme="majorHAnsi" w:hAnsiTheme="majorHAnsi"/>
        </w:rPr>
        <w:t>the global library</w:t>
      </w:r>
      <w:r w:rsidR="0052134B">
        <w:rPr>
          <w:rFonts w:asciiTheme="majorHAnsi" w:hAnsiTheme="majorHAnsi"/>
        </w:rPr>
        <w:t>, will be called by</w:t>
      </w:r>
      <w:r w:rsidRPr="00FE1091">
        <w:rPr>
          <w:rFonts w:asciiTheme="majorHAnsi" w:hAnsiTheme="majorHAnsi"/>
        </w:rPr>
        <w:t xml:space="preserve"> Jenkins </w:t>
      </w:r>
      <w:r w:rsidR="0052134B">
        <w:rPr>
          <w:rFonts w:asciiTheme="majorHAnsi" w:hAnsiTheme="majorHAnsi"/>
        </w:rPr>
        <w:t>when this pipeline job is initiated.</w:t>
      </w:r>
      <w:r w:rsidR="00554136" w:rsidRPr="00FE1091">
        <w:rPr>
          <w:rFonts w:asciiTheme="majorHAnsi" w:hAnsiTheme="majorHAnsi"/>
        </w:rPr>
        <w:t xml:space="preserve"> </w:t>
      </w:r>
      <w:r w:rsidR="003F7B2A">
        <w:rPr>
          <w:rFonts w:asciiTheme="majorHAnsi" w:hAnsiTheme="majorHAnsi"/>
        </w:rPr>
        <w:t>The defined</w:t>
      </w:r>
      <w:r w:rsidR="003A5318">
        <w:rPr>
          <w:rFonts w:asciiTheme="majorHAnsi" w:hAnsiTheme="majorHAnsi"/>
        </w:rPr>
        <w:t xml:space="preserve"> parameters will be </w:t>
      </w:r>
      <w:r w:rsidR="00A06207">
        <w:rPr>
          <w:rFonts w:asciiTheme="majorHAnsi" w:hAnsiTheme="majorHAnsi"/>
        </w:rPr>
        <w:t>unique</w:t>
      </w:r>
      <w:r w:rsidR="003A5318">
        <w:rPr>
          <w:rFonts w:asciiTheme="majorHAnsi" w:hAnsiTheme="majorHAnsi"/>
        </w:rPr>
        <w:t xml:space="preserve"> for each Jenkinsfile</w:t>
      </w:r>
      <w:r w:rsidR="00743B0C">
        <w:rPr>
          <w:rFonts w:asciiTheme="majorHAnsi" w:hAnsiTheme="majorHAnsi"/>
        </w:rPr>
        <w:t>, i.e. each repository</w:t>
      </w:r>
      <w:r w:rsidR="00554136" w:rsidRPr="00FE1091">
        <w:rPr>
          <w:rFonts w:asciiTheme="majorHAnsi" w:hAnsiTheme="majorHAnsi"/>
        </w:rPr>
        <w:t xml:space="preserve">. When the pipeline job begins, Jenkins will pass in the parameters </w:t>
      </w:r>
      <w:r w:rsidR="0052134B">
        <w:rPr>
          <w:rFonts w:asciiTheme="majorHAnsi" w:hAnsiTheme="majorHAnsi"/>
        </w:rPr>
        <w:t>to the pipelineBuild</w:t>
      </w:r>
      <w:r w:rsidR="00554136" w:rsidRPr="00FE1091">
        <w:rPr>
          <w:rFonts w:asciiTheme="majorHAnsi" w:hAnsiTheme="majorHAnsi"/>
        </w:rPr>
        <w:t xml:space="preserve">() method. </w:t>
      </w:r>
    </w:p>
    <w:p w14:paraId="68E69717" w14:textId="77777777" w:rsidR="0052134B" w:rsidRDefault="0052134B" w:rsidP="0052134B">
      <w:pPr>
        <w:jc w:val="both"/>
        <w:rPr>
          <w:rFonts w:asciiTheme="majorHAnsi" w:hAnsiTheme="majorHAnsi"/>
        </w:rPr>
      </w:pPr>
    </w:p>
    <w:p w14:paraId="7F28E174" w14:textId="58309C9B" w:rsidR="00766EBA" w:rsidRDefault="0052134B" w:rsidP="0052134B">
      <w:pPr>
        <w:jc w:val="both"/>
        <w:rPr>
          <w:rFonts w:asciiTheme="majorHAnsi" w:hAnsiTheme="majorHAnsi"/>
        </w:rPr>
      </w:pPr>
      <w:r>
        <w:rPr>
          <w:rFonts w:asciiTheme="majorHAnsi" w:hAnsiTheme="majorHAnsi"/>
        </w:rPr>
        <w:t xml:space="preserve">The purpose of reserving the Jenkinsfile exclusively for function calls is to avoid unnecessary code duplication and minimize developer efforts. When the code </w:t>
      </w:r>
      <w:r w:rsidR="003F7B2A">
        <w:rPr>
          <w:rFonts w:asciiTheme="majorHAnsi" w:hAnsiTheme="majorHAnsi"/>
        </w:rPr>
        <w:t xml:space="preserve">for the pipeline job </w:t>
      </w:r>
      <w:r>
        <w:rPr>
          <w:rFonts w:asciiTheme="majorHAnsi" w:hAnsiTheme="majorHAnsi"/>
        </w:rPr>
        <w:t>exists within the global library, any changes to it will propagate to any Jenkinsfile</w:t>
      </w:r>
      <w:r w:rsidR="00A06207">
        <w:rPr>
          <w:rFonts w:asciiTheme="majorHAnsi" w:hAnsiTheme="majorHAnsi"/>
        </w:rPr>
        <w:t xml:space="preserve"> that relies on that function</w:t>
      </w:r>
      <w:r>
        <w:rPr>
          <w:rFonts w:asciiTheme="majorHAnsi" w:hAnsiTheme="majorHAnsi"/>
        </w:rPr>
        <w:t>.</w:t>
      </w:r>
      <w:r w:rsidR="00A06207">
        <w:rPr>
          <w:rFonts w:asciiTheme="majorHAnsi" w:hAnsiTheme="majorHAnsi"/>
        </w:rPr>
        <w:t xml:space="preserve"> The test developer will not have to duplicate efforts by modifying the code in all Jenkins files, but rather the code</w:t>
      </w:r>
      <w:r w:rsidR="003F7B2A">
        <w:rPr>
          <w:rFonts w:asciiTheme="majorHAnsi" w:hAnsiTheme="majorHAnsi"/>
        </w:rPr>
        <w:t xml:space="preserve"> contained in the global library</w:t>
      </w:r>
      <w:r w:rsidR="00A06207">
        <w:rPr>
          <w:rFonts w:asciiTheme="majorHAnsi" w:hAnsiTheme="majorHAnsi"/>
        </w:rPr>
        <w:t xml:space="preserve">. </w:t>
      </w:r>
      <w:r>
        <w:rPr>
          <w:rFonts w:asciiTheme="majorHAnsi" w:hAnsiTheme="majorHAnsi"/>
        </w:rPr>
        <w:t xml:space="preserve"> </w:t>
      </w:r>
      <w:r w:rsidR="00CC71F3">
        <w:rPr>
          <w:rFonts w:asciiTheme="majorHAnsi" w:hAnsiTheme="majorHAnsi"/>
        </w:rPr>
        <w:t>Another example of a Jenkinsfile is the following used in the LabVIEW DCAF LED repository, seen in the following figure:</w:t>
      </w:r>
    </w:p>
    <w:p w14:paraId="763C360E" w14:textId="2FB25E74" w:rsidR="00676447" w:rsidRDefault="00676447" w:rsidP="0052134B">
      <w:pPr>
        <w:jc w:val="both"/>
        <w:rPr>
          <w:rFonts w:asciiTheme="majorHAnsi" w:hAnsiTheme="majorHAnsi"/>
        </w:rPr>
      </w:pPr>
    </w:p>
    <w:p w14:paraId="382FE710" w14:textId="53D19AFD" w:rsidR="008348C1" w:rsidRDefault="00CC71F3" w:rsidP="0052134B">
      <w:pPr>
        <w:jc w:val="both"/>
        <w:rPr>
          <w:rFonts w:asciiTheme="majorHAnsi" w:hAnsiTheme="majorHAnsi"/>
        </w:rPr>
      </w:pPr>
      <w:r>
        <w:rPr>
          <w:noProof/>
        </w:rPr>
        <w:drawing>
          <wp:inline distT="0" distB="0" distL="0" distR="0" wp14:anchorId="2B33BC0B" wp14:editId="78757B63">
            <wp:extent cx="5715000" cy="1335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15000" cy="1335405"/>
                    </a:xfrm>
                    <a:prstGeom prst="rect">
                      <a:avLst/>
                    </a:prstGeom>
                  </pic:spPr>
                </pic:pic>
              </a:graphicData>
            </a:graphic>
          </wp:inline>
        </w:drawing>
      </w:r>
    </w:p>
    <w:p w14:paraId="5E866480" w14:textId="77777777" w:rsidR="008348C1" w:rsidRDefault="008348C1" w:rsidP="0052134B">
      <w:pPr>
        <w:jc w:val="both"/>
        <w:rPr>
          <w:rFonts w:asciiTheme="majorHAnsi" w:hAnsiTheme="majorHAnsi"/>
        </w:rPr>
      </w:pPr>
    </w:p>
    <w:p w14:paraId="5BF4D8CC" w14:textId="65B24A57" w:rsidR="00CC71F3" w:rsidRDefault="00CC71F3" w:rsidP="0052134B">
      <w:pPr>
        <w:jc w:val="both"/>
        <w:rPr>
          <w:rFonts w:asciiTheme="majorHAnsi" w:hAnsiTheme="majorHAnsi"/>
        </w:rPr>
      </w:pPr>
      <w:r>
        <w:rPr>
          <w:rFonts w:asciiTheme="majorHAnsi" w:hAnsiTheme="majorHAnsi"/>
        </w:rPr>
        <w:t xml:space="preserve">Again, the same </w:t>
      </w:r>
      <w:r w:rsidR="6BFD5D6B" w:rsidRPr="6BFD5D6B">
        <w:rPr>
          <w:rFonts w:asciiTheme="majorHAnsi" w:hAnsiTheme="majorHAnsi"/>
        </w:rPr>
        <w:t>principle</w:t>
      </w:r>
      <w:r>
        <w:rPr>
          <w:rFonts w:asciiTheme="majorHAnsi" w:hAnsiTheme="majorHAnsi"/>
        </w:rPr>
        <w:t xml:space="preserve"> was used here. </w:t>
      </w:r>
      <w:r w:rsidR="00B05051">
        <w:rPr>
          <w:rFonts w:asciiTheme="majorHAnsi" w:hAnsiTheme="majorHAnsi"/>
        </w:rPr>
        <w:t xml:space="preserve">This Jenkinsfile calls into the dcafPipeline() method with parameters specific to the LED repository. </w:t>
      </w:r>
    </w:p>
    <w:p w14:paraId="59E8EEEF" w14:textId="56FCD123" w:rsidR="00B73538" w:rsidRPr="00FE1091" w:rsidRDefault="00B73538" w:rsidP="00B73538">
      <w:pPr>
        <w:pStyle w:val="Heading2"/>
      </w:pPr>
      <w:bookmarkStart w:id="80" w:name="_Toc482614931"/>
      <w:bookmarkStart w:id="81" w:name="_Toc482646845"/>
      <w:r w:rsidRPr="00FE1091">
        <w:t>Pipeline Stages</w:t>
      </w:r>
      <w:r w:rsidR="006B0C2C">
        <w:t xml:space="preserve"> and Steps</w:t>
      </w:r>
      <w:bookmarkEnd w:id="80"/>
      <w:bookmarkEnd w:id="81"/>
    </w:p>
    <w:p w14:paraId="30EB5BE5" w14:textId="77777777" w:rsidR="00B73538" w:rsidRDefault="00B73538" w:rsidP="47BAA1B7">
      <w:pPr>
        <w:rPr>
          <w:rFonts w:asciiTheme="majorHAnsi" w:hAnsiTheme="majorHAnsi"/>
        </w:rPr>
      </w:pPr>
    </w:p>
    <w:p w14:paraId="60BF2DCE" w14:textId="206D7C9D" w:rsidR="00A06207" w:rsidRDefault="00CF728A" w:rsidP="47BAA1B7">
      <w:pPr>
        <w:rPr>
          <w:rFonts w:asciiTheme="majorHAnsi" w:hAnsiTheme="majorHAnsi"/>
        </w:rPr>
      </w:pPr>
      <w:r>
        <w:rPr>
          <w:rFonts w:asciiTheme="majorHAnsi" w:hAnsiTheme="majorHAnsi"/>
        </w:rPr>
        <w:t xml:space="preserve">As seen in the example for TestRepository, the Jenkinsfile invokes the pipelineBuild() method. The code is seen in the following figure: </w:t>
      </w:r>
    </w:p>
    <w:p w14:paraId="736C141E" w14:textId="77777777" w:rsidR="00A06207" w:rsidRDefault="00A06207" w:rsidP="47BAA1B7">
      <w:pPr>
        <w:rPr>
          <w:rFonts w:asciiTheme="majorHAnsi" w:hAnsiTheme="majorHAnsi"/>
        </w:rPr>
      </w:pPr>
    </w:p>
    <w:p w14:paraId="7E0CFBE8" w14:textId="24FAAE81" w:rsidR="00A06207" w:rsidRDefault="00514BB9" w:rsidP="47BAA1B7">
      <w:pPr>
        <w:rPr>
          <w:rFonts w:asciiTheme="majorHAnsi" w:hAnsiTheme="majorHAnsi"/>
        </w:rPr>
      </w:pPr>
      <w:r>
        <w:rPr>
          <w:noProof/>
        </w:rPr>
        <w:lastRenderedPageBreak/>
        <w:drawing>
          <wp:inline distT="0" distB="0" distL="0" distR="0" wp14:anchorId="6B15F0CE" wp14:editId="43C40359">
            <wp:extent cx="5715000" cy="6451600"/>
            <wp:effectExtent l="0" t="0" r="0" b="6350"/>
            <wp:docPr id="1973941349" name="Picture 197394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15000" cy="6451600"/>
                    </a:xfrm>
                    <a:prstGeom prst="rect">
                      <a:avLst/>
                    </a:prstGeom>
                  </pic:spPr>
                </pic:pic>
              </a:graphicData>
            </a:graphic>
          </wp:inline>
        </w:drawing>
      </w:r>
      <w:r>
        <w:rPr>
          <w:noProof/>
        </w:rPr>
        <w:t xml:space="preserve"> </w:t>
      </w:r>
    </w:p>
    <w:p w14:paraId="187E15A8" w14:textId="77777777" w:rsidR="00CF728A" w:rsidRDefault="00CF728A" w:rsidP="47BAA1B7">
      <w:pPr>
        <w:rPr>
          <w:rFonts w:asciiTheme="majorHAnsi" w:hAnsiTheme="majorHAnsi"/>
        </w:rPr>
      </w:pPr>
    </w:p>
    <w:p w14:paraId="282A21A8" w14:textId="543685E9" w:rsidR="00F44961" w:rsidRDefault="00CF728A" w:rsidP="00F44961">
      <w:pPr>
        <w:jc w:val="both"/>
        <w:rPr>
          <w:rFonts w:asciiTheme="majorHAnsi" w:hAnsiTheme="majorHAnsi"/>
        </w:rPr>
      </w:pPr>
      <w:r>
        <w:rPr>
          <w:rFonts w:asciiTheme="majorHAnsi" w:hAnsiTheme="majorHAnsi"/>
        </w:rPr>
        <w:t>The pipelineBuild script does not contain the code for the build either</w:t>
      </w:r>
      <w:r w:rsidR="001E0AA5">
        <w:rPr>
          <w:rFonts w:asciiTheme="majorHAnsi" w:hAnsiTheme="majorHAnsi"/>
        </w:rPr>
        <w:t xml:space="preserve"> – the build is </w:t>
      </w:r>
      <w:r w:rsidR="003A749D">
        <w:rPr>
          <w:rFonts w:asciiTheme="majorHAnsi" w:hAnsiTheme="majorHAnsi"/>
        </w:rPr>
        <w:t>defined</w:t>
      </w:r>
      <w:r w:rsidR="001E0AA5">
        <w:rPr>
          <w:rFonts w:asciiTheme="majorHAnsi" w:hAnsiTheme="majorHAnsi"/>
        </w:rPr>
        <w:t xml:space="preserve"> in three layers</w:t>
      </w:r>
      <w:r>
        <w:rPr>
          <w:rFonts w:asciiTheme="majorHAnsi" w:hAnsiTheme="majorHAnsi"/>
        </w:rPr>
        <w:t xml:space="preserve">. However, it defines the stages for the Jenkins build </w:t>
      </w:r>
      <w:r w:rsidR="00431E53">
        <w:rPr>
          <w:rFonts w:asciiTheme="majorHAnsi" w:hAnsiTheme="majorHAnsi"/>
        </w:rPr>
        <w:t>job</w:t>
      </w:r>
      <w:r w:rsidR="003F7B2A">
        <w:rPr>
          <w:rFonts w:asciiTheme="majorHAnsi" w:hAnsiTheme="majorHAnsi"/>
        </w:rPr>
        <w:t xml:space="preserve"> and calls the methods for the stage to execute</w:t>
      </w:r>
      <w:r w:rsidR="00431E53">
        <w:rPr>
          <w:rFonts w:asciiTheme="majorHAnsi" w:hAnsiTheme="majorHAnsi"/>
        </w:rPr>
        <w:t xml:space="preserve">. </w:t>
      </w:r>
      <w:r w:rsidR="1A606DD3" w:rsidRPr="1A606DD3">
        <w:rPr>
          <w:rFonts w:asciiTheme="majorHAnsi" w:hAnsiTheme="majorHAnsi"/>
        </w:rPr>
        <w:t xml:space="preserve">A </w:t>
      </w:r>
      <w:hyperlink r:id="rId31">
        <w:r w:rsidR="1A606DD3" w:rsidRPr="1A606DD3">
          <w:rPr>
            <w:rStyle w:val="Hyperlink"/>
            <w:rFonts w:asciiTheme="majorHAnsi" w:hAnsiTheme="majorHAnsi"/>
          </w:rPr>
          <w:t>stage</w:t>
        </w:r>
      </w:hyperlink>
      <w:r w:rsidR="00F44961" w:rsidRPr="00F44961">
        <w:rPr>
          <w:rFonts w:asciiTheme="majorHAnsi" w:hAnsiTheme="majorHAnsi"/>
        </w:rPr>
        <w:t xml:space="preserve"> step is a primary building block in Pipeline, dividing the steps of a Pipeline into </w:t>
      </w:r>
      <w:r w:rsidR="003F7B2A">
        <w:rPr>
          <w:rFonts w:asciiTheme="majorHAnsi" w:hAnsiTheme="majorHAnsi"/>
        </w:rPr>
        <w:t>different sections and creates a visualization of</w:t>
      </w:r>
      <w:r w:rsidR="00F44961" w:rsidRPr="00F44961">
        <w:rPr>
          <w:rFonts w:asciiTheme="majorHAnsi" w:hAnsiTheme="majorHAnsi"/>
        </w:rPr>
        <w:t xml:space="preserve"> the progress using the "Stage View" plugin</w:t>
      </w:r>
      <w:r w:rsidR="00F44961">
        <w:rPr>
          <w:rFonts w:asciiTheme="majorHAnsi" w:hAnsiTheme="majorHAnsi"/>
        </w:rPr>
        <w:t>. When the pipeline builds, it</w:t>
      </w:r>
      <w:r w:rsidR="0069480C">
        <w:rPr>
          <w:rFonts w:asciiTheme="majorHAnsi" w:hAnsiTheme="majorHAnsi"/>
        </w:rPr>
        <w:t xml:space="preserve"> will divide your test into the different stages </w:t>
      </w:r>
      <w:r w:rsidR="00E736FD">
        <w:rPr>
          <w:rFonts w:asciiTheme="majorHAnsi" w:hAnsiTheme="majorHAnsi"/>
        </w:rPr>
        <w:t>as seen in the figure below:</w:t>
      </w:r>
    </w:p>
    <w:p w14:paraId="5F47D433" w14:textId="77777777" w:rsidR="00F44961" w:rsidRDefault="00F44961" w:rsidP="00F44961">
      <w:pPr>
        <w:jc w:val="both"/>
        <w:rPr>
          <w:rFonts w:asciiTheme="majorHAnsi" w:hAnsiTheme="majorHAnsi"/>
        </w:rPr>
      </w:pPr>
    </w:p>
    <w:p w14:paraId="61A4928D" w14:textId="77777777" w:rsidR="00F44961" w:rsidRDefault="00F44961" w:rsidP="00F44961">
      <w:pPr>
        <w:jc w:val="both"/>
        <w:rPr>
          <w:rFonts w:asciiTheme="majorHAnsi" w:hAnsiTheme="majorHAnsi"/>
        </w:rPr>
      </w:pPr>
    </w:p>
    <w:p w14:paraId="681AE33C" w14:textId="7D87F13D" w:rsidR="00F44961" w:rsidRDefault="00F44961" w:rsidP="00F44961">
      <w:pPr>
        <w:jc w:val="both"/>
        <w:rPr>
          <w:rFonts w:asciiTheme="majorHAnsi" w:hAnsiTheme="majorHAnsi"/>
        </w:rPr>
      </w:pPr>
      <w:r>
        <w:rPr>
          <w:noProof/>
        </w:rPr>
        <w:lastRenderedPageBreak/>
        <w:drawing>
          <wp:inline distT="0" distB="0" distL="0" distR="0" wp14:anchorId="633E9D94" wp14:editId="1F737D3B">
            <wp:extent cx="5715000" cy="18154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15000" cy="1815465"/>
                    </a:xfrm>
                    <a:prstGeom prst="rect">
                      <a:avLst/>
                    </a:prstGeom>
                  </pic:spPr>
                </pic:pic>
              </a:graphicData>
            </a:graphic>
          </wp:inline>
        </w:drawing>
      </w:r>
    </w:p>
    <w:p w14:paraId="77F6267D" w14:textId="77777777" w:rsidR="00E736FD" w:rsidRDefault="00E736FD" w:rsidP="00F44961">
      <w:pPr>
        <w:jc w:val="both"/>
        <w:rPr>
          <w:rFonts w:asciiTheme="majorHAnsi" w:hAnsiTheme="majorHAnsi"/>
        </w:rPr>
      </w:pPr>
    </w:p>
    <w:p w14:paraId="101265A0" w14:textId="6FF4CCAB" w:rsidR="00896C4D" w:rsidRDefault="00B73E37" w:rsidP="00F44961">
      <w:pPr>
        <w:jc w:val="both"/>
        <w:rPr>
          <w:rFonts w:asciiTheme="majorHAnsi" w:hAnsiTheme="majorHAnsi"/>
        </w:rPr>
      </w:pPr>
      <w:r>
        <w:rPr>
          <w:rFonts w:asciiTheme="majorHAnsi" w:hAnsiTheme="majorHAnsi"/>
        </w:rPr>
        <w:t xml:space="preserve">In the Stage View, seen above, each block corresponds to a stage defined in the piplinebuild() script. </w:t>
      </w:r>
    </w:p>
    <w:p w14:paraId="76A2D190" w14:textId="77777777" w:rsidR="00896C4D" w:rsidRDefault="00896C4D" w:rsidP="00F44961">
      <w:pPr>
        <w:jc w:val="both"/>
        <w:rPr>
          <w:rFonts w:asciiTheme="majorHAnsi" w:hAnsiTheme="majorHAnsi"/>
        </w:rPr>
      </w:pPr>
    </w:p>
    <w:p w14:paraId="065619DE" w14:textId="722B855E" w:rsidR="00765750" w:rsidRDefault="00B73E37" w:rsidP="00F44961">
      <w:pPr>
        <w:jc w:val="both"/>
        <w:rPr>
          <w:rFonts w:asciiTheme="majorHAnsi" w:hAnsiTheme="majorHAnsi"/>
        </w:rPr>
      </w:pPr>
      <w:r>
        <w:rPr>
          <w:rFonts w:asciiTheme="majorHAnsi" w:hAnsiTheme="majorHAnsi"/>
        </w:rPr>
        <w:t xml:space="preserve">Again, note that each step contains another function call rather than containing the code </w:t>
      </w:r>
      <w:r w:rsidR="006665F7">
        <w:rPr>
          <w:rFonts w:asciiTheme="majorHAnsi" w:hAnsiTheme="majorHAnsi"/>
        </w:rPr>
        <w:t xml:space="preserve">that performs each step. This </w:t>
      </w:r>
      <w:r w:rsidR="00896C4D">
        <w:rPr>
          <w:rFonts w:asciiTheme="majorHAnsi" w:hAnsiTheme="majorHAnsi"/>
        </w:rPr>
        <w:t xml:space="preserve">is </w:t>
      </w:r>
      <w:r w:rsidR="000A1E39">
        <w:rPr>
          <w:rFonts w:asciiTheme="majorHAnsi" w:hAnsiTheme="majorHAnsi"/>
        </w:rPr>
        <w:t>like</w:t>
      </w:r>
      <w:r w:rsidR="00896C4D">
        <w:rPr>
          <w:rFonts w:asciiTheme="majorHAnsi" w:hAnsiTheme="majorHAnsi"/>
        </w:rPr>
        <w:t xml:space="preserve"> the</w:t>
      </w:r>
      <w:r w:rsidR="006665F7">
        <w:rPr>
          <w:rFonts w:asciiTheme="majorHAnsi" w:hAnsiTheme="majorHAnsi"/>
        </w:rPr>
        <w:t xml:space="preserve"> Jekinsfile </w:t>
      </w:r>
      <w:r w:rsidR="00896C4D">
        <w:rPr>
          <w:rFonts w:asciiTheme="majorHAnsi" w:hAnsiTheme="majorHAnsi"/>
        </w:rPr>
        <w:t>structure</w:t>
      </w:r>
      <w:r w:rsidR="006665F7">
        <w:rPr>
          <w:rFonts w:asciiTheme="majorHAnsi" w:hAnsiTheme="majorHAnsi"/>
        </w:rPr>
        <w:t xml:space="preserve">. </w:t>
      </w:r>
      <w:r w:rsidR="00896C4D">
        <w:rPr>
          <w:rFonts w:asciiTheme="majorHAnsi" w:hAnsiTheme="majorHAnsi"/>
        </w:rPr>
        <w:t xml:space="preserve">Each stage calls into the necessary separate functions, making the pipeline job easy to maintain and avoids code duplications. Multiple jobs could access these functions </w:t>
      </w:r>
      <w:r w:rsidR="00D72A1D">
        <w:rPr>
          <w:rFonts w:asciiTheme="majorHAnsi" w:hAnsiTheme="majorHAnsi"/>
        </w:rPr>
        <w:t xml:space="preserve">that exist within the global library. </w:t>
      </w:r>
      <w:r w:rsidR="00896C4D">
        <w:rPr>
          <w:rFonts w:asciiTheme="majorHAnsi" w:hAnsiTheme="majorHAnsi"/>
        </w:rPr>
        <w:t xml:space="preserve"> </w:t>
      </w:r>
      <w:r w:rsidR="00D72A1D">
        <w:rPr>
          <w:rFonts w:asciiTheme="majorHAnsi" w:hAnsiTheme="majorHAnsi"/>
        </w:rPr>
        <w:t xml:space="preserve">It is possible to include </w:t>
      </w:r>
      <w:r w:rsidR="000A1E39">
        <w:rPr>
          <w:rFonts w:asciiTheme="majorHAnsi" w:hAnsiTheme="majorHAnsi"/>
        </w:rPr>
        <w:t>all</w:t>
      </w:r>
      <w:r w:rsidR="00D72A1D">
        <w:rPr>
          <w:rFonts w:asciiTheme="majorHAnsi" w:hAnsiTheme="majorHAnsi"/>
        </w:rPr>
        <w:t xml:space="preserve"> the code within this pipeline job as well. However, for the reasons stated above, we chose </w:t>
      </w:r>
      <w:r w:rsidR="00765750">
        <w:rPr>
          <w:rFonts w:asciiTheme="majorHAnsi" w:hAnsiTheme="majorHAnsi"/>
        </w:rPr>
        <w:t>to only include function calls in the pipeline build script. The separate functions, such as RunVI and Build_Spec, are all different scripts t</w:t>
      </w:r>
      <w:r w:rsidR="0042636B">
        <w:rPr>
          <w:rFonts w:asciiTheme="majorHAnsi" w:hAnsiTheme="majorHAnsi"/>
        </w:rPr>
        <w:t>hat exist in the global library.</w:t>
      </w:r>
    </w:p>
    <w:p w14:paraId="466AAC4C" w14:textId="77777777" w:rsidR="0042636B" w:rsidRDefault="0042636B" w:rsidP="00F44961">
      <w:pPr>
        <w:jc w:val="both"/>
        <w:rPr>
          <w:rFonts w:asciiTheme="majorHAnsi" w:hAnsiTheme="majorHAnsi"/>
        </w:rPr>
      </w:pPr>
    </w:p>
    <w:p w14:paraId="615E3AA8" w14:textId="7880A5A6" w:rsidR="0042636B" w:rsidRDefault="000A1E39" w:rsidP="00F44961">
      <w:pPr>
        <w:jc w:val="both"/>
        <w:rPr>
          <w:rFonts w:asciiTheme="majorHAnsi" w:hAnsiTheme="majorHAnsi"/>
        </w:rPr>
      </w:pPr>
      <w:r>
        <w:rPr>
          <w:rFonts w:asciiTheme="majorHAnsi" w:hAnsiTheme="majorHAnsi"/>
        </w:rPr>
        <w:t>These</w:t>
      </w:r>
      <w:r w:rsidR="0042636B">
        <w:rPr>
          <w:rFonts w:asciiTheme="majorHAnsi" w:hAnsiTheme="majorHAnsi"/>
        </w:rPr>
        <w:t xml:space="preserve"> functions are wrappers for </w:t>
      </w:r>
      <w:r w:rsidR="00EB6D98">
        <w:rPr>
          <w:rFonts w:asciiTheme="majorHAnsi" w:hAnsiTheme="majorHAnsi"/>
        </w:rPr>
        <w:t xml:space="preserve">the functions that the </w:t>
      </w:r>
      <w:r w:rsidR="0042636B">
        <w:rPr>
          <w:rFonts w:asciiTheme="majorHAnsi" w:hAnsiTheme="majorHAnsi"/>
        </w:rPr>
        <w:t xml:space="preserve">LabVIEW CI Service </w:t>
      </w:r>
      <w:r w:rsidR="00EB6D98">
        <w:rPr>
          <w:rFonts w:asciiTheme="majorHAnsi" w:hAnsiTheme="majorHAnsi"/>
        </w:rPr>
        <w:t xml:space="preserve">can perform. The following sections cover these methods. </w:t>
      </w:r>
      <w:r w:rsidR="00B05051">
        <w:rPr>
          <w:rFonts w:asciiTheme="majorHAnsi" w:hAnsiTheme="majorHAnsi"/>
        </w:rPr>
        <w:t xml:space="preserve">Again, for the DCAF pipeline, a similar methodology was used. </w:t>
      </w:r>
    </w:p>
    <w:p w14:paraId="4723F1A4" w14:textId="77777777" w:rsidR="001E0AA5" w:rsidRDefault="001E0AA5" w:rsidP="00EB6D98">
      <w:pPr>
        <w:tabs>
          <w:tab w:val="left" w:pos="982"/>
        </w:tabs>
        <w:jc w:val="both"/>
        <w:rPr>
          <w:rFonts w:asciiTheme="majorHAnsi" w:hAnsiTheme="majorHAnsi"/>
        </w:rPr>
      </w:pPr>
    </w:p>
    <w:p w14:paraId="1553B6BD" w14:textId="77777777" w:rsidR="001E0AA5" w:rsidRDefault="001E0AA5" w:rsidP="00EB6D98">
      <w:pPr>
        <w:tabs>
          <w:tab w:val="left" w:pos="982"/>
        </w:tabs>
        <w:jc w:val="both"/>
        <w:rPr>
          <w:rFonts w:asciiTheme="majorHAnsi" w:hAnsiTheme="majorHAnsi"/>
        </w:rPr>
      </w:pPr>
    </w:p>
    <w:p w14:paraId="44ECBE9E" w14:textId="77777777" w:rsidR="001E0AA5" w:rsidRDefault="001E0AA5" w:rsidP="00EB6D98">
      <w:pPr>
        <w:tabs>
          <w:tab w:val="left" w:pos="982"/>
        </w:tabs>
        <w:jc w:val="both"/>
        <w:rPr>
          <w:rFonts w:asciiTheme="majorHAnsi" w:hAnsiTheme="majorHAnsi"/>
        </w:rPr>
      </w:pPr>
    </w:p>
    <w:p w14:paraId="5EE6EDF8" w14:textId="77777777" w:rsidR="001E0AA5" w:rsidRDefault="001E0AA5" w:rsidP="00EB6D98">
      <w:pPr>
        <w:tabs>
          <w:tab w:val="left" w:pos="982"/>
        </w:tabs>
        <w:jc w:val="both"/>
        <w:rPr>
          <w:rFonts w:asciiTheme="majorHAnsi" w:hAnsiTheme="majorHAnsi"/>
        </w:rPr>
      </w:pPr>
    </w:p>
    <w:p w14:paraId="2DD48056" w14:textId="39DAD5EE" w:rsidR="0042636B" w:rsidRDefault="001E0AA5" w:rsidP="00EB6D98">
      <w:pPr>
        <w:tabs>
          <w:tab w:val="left" w:pos="982"/>
        </w:tabs>
        <w:jc w:val="both"/>
        <w:rPr>
          <w:rFonts w:asciiTheme="majorHAnsi" w:hAnsiTheme="majorHAnsi"/>
        </w:rPr>
      </w:pPr>
      <w:r>
        <w:rPr>
          <w:rFonts w:asciiTheme="majorHAnsi" w:hAnsiTheme="majorHAnsi"/>
        </w:rPr>
        <w:t xml:space="preserve">//This should possibly be a different piece of documentation – for function references – they could expose other functionality </w:t>
      </w:r>
      <w:r w:rsidR="00EB6D98">
        <w:rPr>
          <w:rFonts w:asciiTheme="majorHAnsi" w:hAnsiTheme="majorHAnsi"/>
        </w:rPr>
        <w:tab/>
      </w:r>
    </w:p>
    <w:p w14:paraId="5739C8B8" w14:textId="4BCAD5D5" w:rsidR="0042636B" w:rsidRPr="00CE1007" w:rsidRDefault="0042636B" w:rsidP="0042636B">
      <w:pPr>
        <w:pStyle w:val="Heading2"/>
      </w:pPr>
      <w:bookmarkStart w:id="82" w:name="_Toc482614932"/>
      <w:bookmarkStart w:id="83" w:name="_Toc482646846"/>
      <w:r>
        <w:t>Run VI</w:t>
      </w:r>
      <w:bookmarkEnd w:id="82"/>
      <w:bookmarkEnd w:id="83"/>
    </w:p>
    <w:p w14:paraId="4534251A" w14:textId="20171523" w:rsidR="00EB6D98" w:rsidRPr="00CE1007" w:rsidRDefault="00EB6D98" w:rsidP="00EB6D98">
      <w:pPr>
        <w:rPr>
          <w:rFonts w:asciiTheme="majorHAnsi" w:hAnsiTheme="majorHAnsi"/>
        </w:rPr>
      </w:pPr>
    </w:p>
    <w:p w14:paraId="5138CF2D" w14:textId="2D4D89AC" w:rsidR="00CA2CA0" w:rsidRPr="00CE1007" w:rsidRDefault="00CA2CA0" w:rsidP="00EB6D98">
      <w:pPr>
        <w:rPr>
          <w:rFonts w:asciiTheme="majorHAnsi" w:hAnsiTheme="majorHAnsi"/>
          <w:b/>
        </w:rPr>
      </w:pPr>
      <w:r w:rsidRPr="00CE1007">
        <w:rPr>
          <w:rFonts w:asciiTheme="majorHAnsi" w:hAnsiTheme="majorHAnsi"/>
          <w:b/>
        </w:rPr>
        <w:t>Def runVI(path)</w:t>
      </w:r>
    </w:p>
    <w:p w14:paraId="6B0095BF" w14:textId="77777777" w:rsidR="00CA2CA0" w:rsidRPr="00CE1007" w:rsidRDefault="00CA2CA0" w:rsidP="00EB6D98">
      <w:pPr>
        <w:rPr>
          <w:rFonts w:asciiTheme="majorHAnsi" w:hAnsiTheme="majorHAnsi"/>
        </w:rPr>
      </w:pPr>
    </w:p>
    <w:p w14:paraId="7AAED465" w14:textId="7D3C4145" w:rsidR="00EB6D98" w:rsidRPr="00CE1007" w:rsidRDefault="00CC71F3" w:rsidP="00EB6D98">
      <w:pPr>
        <w:rPr>
          <w:rFonts w:asciiTheme="majorHAnsi" w:hAnsiTheme="majorHAnsi"/>
        </w:rPr>
      </w:pPr>
      <w:r w:rsidRPr="00CE1007">
        <w:rPr>
          <w:rFonts w:asciiTheme="majorHAnsi" w:hAnsiTheme="majorHAnsi"/>
        </w:rPr>
        <w:t>Th</w:t>
      </w:r>
      <w:r w:rsidR="00CA2CA0" w:rsidRPr="00CE1007">
        <w:rPr>
          <w:rFonts w:asciiTheme="majorHAnsi" w:hAnsiTheme="majorHAnsi"/>
        </w:rPr>
        <w:t>is</w:t>
      </w:r>
      <w:r w:rsidRPr="00CE1007">
        <w:rPr>
          <w:rFonts w:asciiTheme="majorHAnsi" w:hAnsiTheme="majorHAnsi"/>
        </w:rPr>
        <w:t xml:space="preserve"> method seen </w:t>
      </w:r>
      <w:r w:rsidR="00365902">
        <w:rPr>
          <w:rFonts w:asciiTheme="majorHAnsi" w:hAnsiTheme="majorHAnsi"/>
        </w:rPr>
        <w:t>in</w:t>
      </w:r>
      <w:r w:rsidRPr="00CE1007">
        <w:rPr>
          <w:rFonts w:asciiTheme="majorHAnsi" w:hAnsiTheme="majorHAnsi"/>
        </w:rPr>
        <w:t xml:space="preserve"> </w:t>
      </w:r>
      <w:r w:rsidR="00CA2CA0" w:rsidRPr="00CE1007">
        <w:rPr>
          <w:rFonts w:asciiTheme="majorHAnsi" w:hAnsiTheme="majorHAnsi"/>
        </w:rPr>
        <w:t xml:space="preserve">the pipelineBuild() script simply runs a VI. The only parameter required for this call is a path to the VI relative to the repository root. </w:t>
      </w:r>
    </w:p>
    <w:p w14:paraId="4FA5D57C" w14:textId="77777777" w:rsidR="00CA2CA0" w:rsidRPr="00CE1007" w:rsidRDefault="00CA2CA0" w:rsidP="00EB6D98">
      <w:pPr>
        <w:rPr>
          <w:rFonts w:asciiTheme="majorHAnsi" w:hAnsiTheme="majorHAnsi"/>
        </w:rPr>
      </w:pPr>
    </w:p>
    <w:p w14:paraId="11650DCB" w14:textId="34FCE947" w:rsidR="00CA2CA0" w:rsidRDefault="00CA2CA0" w:rsidP="00EB6D98">
      <w:pPr>
        <w:rPr>
          <w:rFonts w:asciiTheme="majorHAnsi" w:hAnsiTheme="majorHAnsi"/>
        </w:rPr>
      </w:pPr>
      <w:r w:rsidRPr="00CE1007">
        <w:rPr>
          <w:rFonts w:asciiTheme="majorHAnsi" w:hAnsiTheme="majorHAnsi"/>
        </w:rPr>
        <w:t>This method requires that the VI</w:t>
      </w:r>
      <w:r w:rsidR="00365902">
        <w:rPr>
          <w:rFonts w:asciiTheme="majorHAnsi" w:hAnsiTheme="majorHAnsi"/>
        </w:rPr>
        <w:t xml:space="preserve"> being tested contains</w:t>
      </w:r>
      <w:r w:rsidRPr="00CE1007">
        <w:rPr>
          <w:rFonts w:asciiTheme="majorHAnsi" w:hAnsiTheme="majorHAnsi"/>
        </w:rPr>
        <w:t xml:space="preserve"> two indicators – a “result” string indicator and an “error out” error cluster indicator. If you do not, the LabVIEW CI ser</w:t>
      </w:r>
      <w:r w:rsidR="00CE1007">
        <w:rPr>
          <w:rFonts w:asciiTheme="majorHAnsi" w:hAnsiTheme="majorHAnsi"/>
        </w:rPr>
        <w:t>vice will return an error. You can write a wrapper VI</w:t>
      </w:r>
      <w:r w:rsidR="00365902">
        <w:rPr>
          <w:rFonts w:asciiTheme="majorHAnsi" w:hAnsiTheme="majorHAnsi"/>
        </w:rPr>
        <w:t xml:space="preserve"> with these two indicators</w:t>
      </w:r>
      <w:r w:rsidR="00CE1007">
        <w:rPr>
          <w:rFonts w:asciiTheme="majorHAnsi" w:hAnsiTheme="majorHAnsi"/>
        </w:rPr>
        <w:t xml:space="preserve"> </w:t>
      </w:r>
      <w:r w:rsidR="00365902">
        <w:rPr>
          <w:rFonts w:asciiTheme="majorHAnsi" w:hAnsiTheme="majorHAnsi"/>
        </w:rPr>
        <w:t xml:space="preserve">and call </w:t>
      </w:r>
      <w:r w:rsidR="00CE1007">
        <w:rPr>
          <w:rFonts w:asciiTheme="majorHAnsi" w:hAnsiTheme="majorHAnsi"/>
        </w:rPr>
        <w:t xml:space="preserve">all the VI’s that need to be </w:t>
      </w:r>
      <w:r w:rsidR="00365902">
        <w:rPr>
          <w:rFonts w:asciiTheme="majorHAnsi" w:hAnsiTheme="majorHAnsi"/>
        </w:rPr>
        <w:t xml:space="preserve">run. </w:t>
      </w:r>
      <w:r w:rsidR="00C878A2">
        <w:rPr>
          <w:rFonts w:asciiTheme="majorHAnsi" w:hAnsiTheme="majorHAnsi"/>
        </w:rPr>
        <w:t xml:space="preserve">When the test is running, Jenkins will display a dialog with the string of the </w:t>
      </w:r>
    </w:p>
    <w:p w14:paraId="6A4387C8" w14:textId="77777777" w:rsidR="00CE1007" w:rsidRDefault="00CE1007" w:rsidP="00EB6D98">
      <w:pPr>
        <w:rPr>
          <w:rFonts w:asciiTheme="majorHAnsi" w:hAnsiTheme="majorHAnsi"/>
        </w:rPr>
      </w:pPr>
    </w:p>
    <w:p w14:paraId="520A2959" w14:textId="2959ED96" w:rsidR="00CE1007" w:rsidRPr="00CE1007" w:rsidRDefault="00CE1007" w:rsidP="00EB6D98">
      <w:pPr>
        <w:rPr>
          <w:rFonts w:asciiTheme="majorHAnsi" w:hAnsiTheme="majorHAnsi"/>
        </w:rPr>
      </w:pPr>
      <w:r>
        <w:rPr>
          <w:rFonts w:asciiTheme="majorHAnsi" w:hAnsiTheme="majorHAnsi"/>
        </w:rPr>
        <w:t>Note: You cannot pass any inputs</w:t>
      </w:r>
      <w:r w:rsidR="00365902">
        <w:rPr>
          <w:rFonts w:asciiTheme="majorHAnsi" w:hAnsiTheme="majorHAnsi"/>
        </w:rPr>
        <w:t xml:space="preserve"> into the VI for this test. </w:t>
      </w:r>
    </w:p>
    <w:p w14:paraId="7F7F2567" w14:textId="5C795470" w:rsidR="0042636B" w:rsidRDefault="0042636B" w:rsidP="0042636B">
      <w:pPr>
        <w:pStyle w:val="Heading2"/>
      </w:pPr>
      <w:bookmarkStart w:id="84" w:name="_Toc482614933"/>
      <w:bookmarkStart w:id="85" w:name="_Toc482646847"/>
      <w:r w:rsidRPr="00CE1007">
        <w:t>Build Specifications</w:t>
      </w:r>
      <w:bookmarkEnd w:id="84"/>
      <w:bookmarkEnd w:id="85"/>
    </w:p>
    <w:p w14:paraId="3D5D0E41" w14:textId="3BF21A5A" w:rsidR="00955FA3" w:rsidRDefault="00955FA3" w:rsidP="00955FA3"/>
    <w:p w14:paraId="6A723F45" w14:textId="1E949385" w:rsidR="00955FA3" w:rsidRPr="008C4D2E" w:rsidRDefault="00955FA3" w:rsidP="00955FA3">
      <w:pPr>
        <w:rPr>
          <w:rFonts w:asciiTheme="majorHAnsi" w:hAnsiTheme="majorHAnsi"/>
          <w:b/>
        </w:rPr>
      </w:pPr>
      <w:r w:rsidRPr="008C4D2E">
        <w:rPr>
          <w:rFonts w:asciiTheme="majorHAnsi" w:hAnsiTheme="majorHAnsi"/>
          <w:b/>
        </w:rPr>
        <w:t>def build_Spec(projPath, buildTarget, buildSpec)</w:t>
      </w:r>
    </w:p>
    <w:p w14:paraId="41E2383F" w14:textId="77777777" w:rsidR="00955FA3" w:rsidRPr="00955FA3" w:rsidRDefault="00955FA3" w:rsidP="00955FA3">
      <w:pPr>
        <w:rPr>
          <w:rFonts w:asciiTheme="majorHAnsi" w:hAnsiTheme="majorHAnsi"/>
        </w:rPr>
      </w:pPr>
    </w:p>
    <w:p w14:paraId="15BBAD0F" w14:textId="7FA48685" w:rsidR="00955FA3" w:rsidRDefault="00955FA3" w:rsidP="00955FA3">
      <w:pPr>
        <w:rPr>
          <w:rFonts w:asciiTheme="majorHAnsi" w:hAnsiTheme="majorHAnsi"/>
        </w:rPr>
      </w:pPr>
      <w:r w:rsidRPr="00955FA3">
        <w:rPr>
          <w:rFonts w:asciiTheme="majorHAnsi" w:hAnsiTheme="majorHAnsi"/>
        </w:rPr>
        <w:t>This method</w:t>
      </w:r>
      <w:r>
        <w:rPr>
          <w:rFonts w:asciiTheme="majorHAnsi" w:hAnsiTheme="majorHAnsi"/>
        </w:rPr>
        <w:t xml:space="preserve"> will build a previously created build specification within a project. It requires three inputs – the project path, the target for the build, and the build specification’s name, respectively. </w:t>
      </w:r>
    </w:p>
    <w:p w14:paraId="4089C056" w14:textId="77777777" w:rsidR="008C4D2E" w:rsidRDefault="008C4D2E" w:rsidP="00955FA3">
      <w:pPr>
        <w:rPr>
          <w:rFonts w:asciiTheme="majorHAnsi" w:hAnsiTheme="majorHAnsi"/>
        </w:rPr>
      </w:pPr>
    </w:p>
    <w:p w14:paraId="165D1EF2" w14:textId="1683EEEC" w:rsidR="008C4D2E" w:rsidRPr="00955FA3" w:rsidRDefault="008C4D2E" w:rsidP="00955FA3">
      <w:pPr>
        <w:rPr>
          <w:rFonts w:asciiTheme="majorHAnsi" w:hAnsiTheme="majorHAnsi"/>
        </w:rPr>
      </w:pPr>
      <w:r>
        <w:rPr>
          <w:rFonts w:asciiTheme="majorHAnsi" w:hAnsiTheme="majorHAnsi"/>
        </w:rPr>
        <w:t xml:space="preserve">The build specification </w:t>
      </w:r>
      <w:r w:rsidR="00752D33">
        <w:rPr>
          <w:rFonts w:asciiTheme="majorHAnsi" w:hAnsiTheme="majorHAnsi"/>
        </w:rPr>
        <w:t xml:space="preserve">needs to be configured before Jenkins can build it. </w:t>
      </w:r>
      <w:r w:rsidR="005C0FD5">
        <w:rPr>
          <w:rFonts w:asciiTheme="majorHAnsi" w:hAnsiTheme="majorHAnsi"/>
        </w:rPr>
        <w:t xml:space="preserve">Make sure that the properties of </w:t>
      </w:r>
    </w:p>
    <w:p w14:paraId="5D4FE10B" w14:textId="4ACE49CC" w:rsidR="0042636B" w:rsidRPr="00CE1007" w:rsidRDefault="0042636B" w:rsidP="0042636B">
      <w:pPr>
        <w:pStyle w:val="Heading2"/>
      </w:pPr>
      <w:bookmarkStart w:id="86" w:name="_Toc482614934"/>
      <w:bookmarkStart w:id="87" w:name="_Toc482646848"/>
      <w:r w:rsidRPr="00CE1007">
        <w:t>UTF</w:t>
      </w:r>
      <w:bookmarkEnd w:id="86"/>
      <w:bookmarkEnd w:id="87"/>
    </w:p>
    <w:p w14:paraId="478EC2A7" w14:textId="5E70666B" w:rsidR="0042636B" w:rsidRPr="00CE1007" w:rsidRDefault="0042636B" w:rsidP="0042636B">
      <w:pPr>
        <w:pStyle w:val="Heading2"/>
      </w:pPr>
      <w:bookmarkStart w:id="88" w:name="_Toc482614935"/>
      <w:bookmarkStart w:id="89" w:name="_Toc482646849"/>
      <w:r w:rsidRPr="00CE1007">
        <w:t>Packages</w:t>
      </w:r>
      <w:bookmarkEnd w:id="88"/>
      <w:bookmarkEnd w:id="89"/>
      <w:r w:rsidRPr="00CE1007">
        <w:t xml:space="preserve"> </w:t>
      </w:r>
    </w:p>
    <w:p w14:paraId="7B226E43" w14:textId="77777777" w:rsidR="00CF728A" w:rsidRPr="00CE1007" w:rsidRDefault="00CF728A" w:rsidP="47BAA1B7">
      <w:pPr>
        <w:rPr>
          <w:rFonts w:asciiTheme="majorHAnsi" w:hAnsiTheme="majorHAnsi"/>
        </w:rPr>
      </w:pPr>
    </w:p>
    <w:p w14:paraId="053725FF" w14:textId="77777777" w:rsidR="00B73E37" w:rsidRPr="00CE1007" w:rsidRDefault="00B73E37" w:rsidP="47BAA1B7">
      <w:pPr>
        <w:rPr>
          <w:rFonts w:asciiTheme="majorHAnsi" w:hAnsiTheme="majorHAnsi"/>
        </w:rPr>
      </w:pPr>
    </w:p>
    <w:p w14:paraId="2FB95C3D" w14:textId="77777777" w:rsidR="00B73E37" w:rsidRDefault="00B73E37" w:rsidP="47BAA1B7">
      <w:pPr>
        <w:rPr>
          <w:rFonts w:asciiTheme="majorHAnsi" w:hAnsiTheme="majorHAnsi"/>
        </w:rPr>
      </w:pPr>
      <w:r>
        <w:rPr>
          <w:rStyle w:val="CommentReference"/>
        </w:rPr>
        <w:commentReference w:id="90"/>
      </w:r>
    </w:p>
    <w:p w14:paraId="75145744" w14:textId="77777777" w:rsidR="00B73E37" w:rsidRDefault="00B73E37" w:rsidP="47BAA1B7">
      <w:pPr>
        <w:rPr>
          <w:rFonts w:asciiTheme="majorHAnsi" w:hAnsiTheme="majorHAnsi"/>
        </w:rPr>
      </w:pPr>
    </w:p>
    <w:p w14:paraId="2864B401" w14:textId="77777777" w:rsidR="00B73E37" w:rsidRDefault="00B73E37" w:rsidP="47BAA1B7">
      <w:pPr>
        <w:rPr>
          <w:rFonts w:asciiTheme="majorHAnsi" w:hAnsiTheme="majorHAnsi"/>
        </w:rPr>
      </w:pPr>
    </w:p>
    <w:p w14:paraId="3A5A5E35" w14:textId="77777777" w:rsidR="00B73E37" w:rsidRDefault="00B73E37" w:rsidP="47BAA1B7">
      <w:pPr>
        <w:rPr>
          <w:rFonts w:asciiTheme="majorHAnsi" w:hAnsiTheme="majorHAnsi"/>
        </w:rPr>
      </w:pPr>
    </w:p>
    <w:p w14:paraId="37DCFAE9" w14:textId="77777777" w:rsidR="00B73E37" w:rsidRDefault="00B73E37" w:rsidP="47BAA1B7">
      <w:pPr>
        <w:rPr>
          <w:rFonts w:asciiTheme="majorHAnsi" w:hAnsiTheme="majorHAnsi"/>
        </w:rPr>
      </w:pPr>
    </w:p>
    <w:p w14:paraId="604FD310" w14:textId="77777777" w:rsidR="00B73E37" w:rsidRDefault="00B73E37" w:rsidP="47BAA1B7">
      <w:pPr>
        <w:rPr>
          <w:rFonts w:asciiTheme="majorHAnsi" w:hAnsiTheme="majorHAnsi"/>
        </w:rPr>
      </w:pPr>
    </w:p>
    <w:p w14:paraId="0ECA7351" w14:textId="77777777" w:rsidR="00CF728A" w:rsidRPr="00FE1091" w:rsidRDefault="00CF728A" w:rsidP="47BAA1B7">
      <w:pPr>
        <w:rPr>
          <w:rFonts w:asciiTheme="majorHAnsi" w:hAnsiTheme="majorHAnsi"/>
        </w:rPr>
      </w:pPr>
    </w:p>
    <w:p w14:paraId="69B1C2B8" w14:textId="29D6A147" w:rsidR="00E01517" w:rsidRPr="00FE1091" w:rsidRDefault="00863254" w:rsidP="00863254">
      <w:pPr>
        <w:pStyle w:val="Heading2"/>
      </w:pPr>
      <w:bookmarkStart w:id="91" w:name="_Toc482614936"/>
      <w:bookmarkStart w:id="92" w:name="_Toc482646850"/>
      <w:r w:rsidRPr="00FE1091">
        <w:t>Configuring Global Library for Groovy Scripts</w:t>
      </w:r>
      <w:bookmarkEnd w:id="91"/>
      <w:bookmarkEnd w:id="92"/>
    </w:p>
    <w:p w14:paraId="33543B79" w14:textId="77777777" w:rsidR="00E01517" w:rsidRPr="00FE1091" w:rsidRDefault="00E01517" w:rsidP="47BAA1B7">
      <w:pPr>
        <w:rPr>
          <w:rFonts w:asciiTheme="majorHAnsi" w:hAnsiTheme="majorHAnsi"/>
        </w:rPr>
      </w:pPr>
    </w:p>
    <w:p w14:paraId="4418011E" w14:textId="2BBA2039" w:rsidR="00B24BD0" w:rsidRPr="00FE1091" w:rsidRDefault="00B24BD0" w:rsidP="00B24BD0">
      <w:pPr>
        <w:autoSpaceDE w:val="0"/>
        <w:autoSpaceDN w:val="0"/>
        <w:rPr>
          <w:rFonts w:asciiTheme="majorHAnsi" w:hAnsiTheme="majorHAnsi"/>
        </w:rPr>
      </w:pPr>
      <w:r w:rsidRPr="00FE1091">
        <w:rPr>
          <w:rFonts w:asciiTheme="majorHAnsi" w:hAnsiTheme="majorHAnsi"/>
          <w:b/>
        </w:rPr>
        <w:t>Note</w:t>
      </w:r>
      <w:r w:rsidRPr="00FE1091">
        <w:rPr>
          <w:rFonts w:asciiTheme="majorHAnsi" w:hAnsiTheme="majorHAnsi"/>
        </w:rPr>
        <w:t>:</w:t>
      </w:r>
      <w:commentRangeStart w:id="93"/>
      <w:r w:rsidRPr="00FE1091">
        <w:rPr>
          <w:rFonts w:asciiTheme="majorHAnsi" w:hAnsiTheme="majorHAnsi"/>
        </w:rPr>
        <w:t xml:space="preserve"> Pipeline: Shared Groovy Libraries</w:t>
      </w:r>
      <w:commentRangeEnd w:id="93"/>
      <w:r>
        <w:rPr>
          <w:rStyle w:val="CommentReference"/>
        </w:rPr>
        <w:commentReference w:id="93"/>
      </w:r>
      <w:r w:rsidRPr="00FE1091">
        <w:rPr>
          <w:rFonts w:asciiTheme="majorHAnsi" w:hAnsiTheme="majorHAnsi"/>
        </w:rPr>
        <w:t xml:space="preserve"> is the required plugin for this functionality. </w:t>
      </w:r>
    </w:p>
    <w:p w14:paraId="37F4324F" w14:textId="77777777" w:rsidR="00B24BD0" w:rsidRPr="00FE1091" w:rsidRDefault="00B24BD0" w:rsidP="47BAA1B7">
      <w:pPr>
        <w:rPr>
          <w:rFonts w:asciiTheme="majorHAnsi" w:hAnsiTheme="majorHAnsi"/>
        </w:rPr>
      </w:pPr>
    </w:p>
    <w:p w14:paraId="405DCC96" w14:textId="3AA0D38E" w:rsidR="00D91451" w:rsidRPr="00FE1091" w:rsidRDefault="00863254" w:rsidP="005C6983">
      <w:pPr>
        <w:jc w:val="both"/>
        <w:rPr>
          <w:rFonts w:asciiTheme="majorHAnsi" w:hAnsiTheme="majorHAnsi"/>
        </w:rPr>
      </w:pPr>
      <w:r w:rsidRPr="00FE1091">
        <w:rPr>
          <w:rFonts w:asciiTheme="majorHAnsi" w:hAnsiTheme="majorHAnsi"/>
        </w:rPr>
        <w:t xml:space="preserve">The global library contains </w:t>
      </w:r>
      <w:r w:rsidR="000A1E39" w:rsidRPr="00FE1091">
        <w:rPr>
          <w:rFonts w:asciiTheme="majorHAnsi" w:hAnsiTheme="majorHAnsi"/>
        </w:rPr>
        <w:t>all</w:t>
      </w:r>
      <w:r w:rsidRPr="00FE1091">
        <w:rPr>
          <w:rFonts w:asciiTheme="majorHAnsi" w:hAnsiTheme="majorHAnsi"/>
        </w:rPr>
        <w:t xml:space="preserve"> the </w:t>
      </w:r>
      <w:r w:rsidR="00D91451" w:rsidRPr="00FE1091">
        <w:rPr>
          <w:rFonts w:asciiTheme="majorHAnsi" w:hAnsiTheme="majorHAnsi"/>
        </w:rPr>
        <w:t xml:space="preserve">groovy </w:t>
      </w:r>
      <w:r w:rsidRPr="00FE1091">
        <w:rPr>
          <w:rFonts w:asciiTheme="majorHAnsi" w:hAnsiTheme="majorHAnsi"/>
        </w:rPr>
        <w:t>scripts necessary for each separate method that a Jenkinsfile</w:t>
      </w:r>
      <w:r w:rsidR="00D91451" w:rsidRPr="00FE1091">
        <w:rPr>
          <w:rFonts w:asciiTheme="majorHAnsi" w:hAnsiTheme="majorHAnsi"/>
        </w:rPr>
        <w:t xml:space="preserve"> or any other groovy scripts</w:t>
      </w:r>
      <w:r w:rsidRPr="00FE1091">
        <w:rPr>
          <w:rFonts w:asciiTheme="majorHAnsi" w:hAnsiTheme="majorHAnsi"/>
        </w:rPr>
        <w:t xml:space="preserve"> may call. </w:t>
      </w:r>
      <w:r w:rsidR="00FD75BF" w:rsidRPr="00FE1091">
        <w:rPr>
          <w:rFonts w:asciiTheme="majorHAnsi" w:hAnsiTheme="majorHAnsi"/>
        </w:rPr>
        <w:t xml:space="preserve">These </w:t>
      </w:r>
      <w:r w:rsidR="0043255D" w:rsidRPr="00FE1091">
        <w:rPr>
          <w:rFonts w:asciiTheme="majorHAnsi" w:hAnsiTheme="majorHAnsi"/>
        </w:rPr>
        <w:t>are</w:t>
      </w:r>
      <w:r w:rsidR="00BD2A71" w:rsidRPr="00FE1091">
        <w:rPr>
          <w:rFonts w:asciiTheme="majorHAnsi" w:hAnsiTheme="majorHAnsi"/>
        </w:rPr>
        <w:t xml:space="preserve"> methods to Run VIs or Build any pre-defined items in </w:t>
      </w:r>
      <w:r w:rsidR="00B24BD0" w:rsidRPr="00FE1091">
        <w:rPr>
          <w:rFonts w:asciiTheme="majorHAnsi" w:hAnsiTheme="majorHAnsi"/>
        </w:rPr>
        <w:t>a project’s</w:t>
      </w:r>
      <w:r w:rsidR="00BD2A71" w:rsidRPr="00FE1091">
        <w:rPr>
          <w:rFonts w:asciiTheme="majorHAnsi" w:hAnsiTheme="majorHAnsi"/>
        </w:rPr>
        <w:t xml:space="preserve"> build specification</w:t>
      </w:r>
      <w:r w:rsidR="00D91451" w:rsidRPr="00FE1091">
        <w:rPr>
          <w:rFonts w:asciiTheme="majorHAnsi" w:hAnsiTheme="majorHAnsi"/>
        </w:rPr>
        <w:t xml:space="preserve">. </w:t>
      </w:r>
      <w:r w:rsidR="00BD2A71" w:rsidRPr="00FE1091">
        <w:rPr>
          <w:rFonts w:asciiTheme="majorHAnsi" w:hAnsiTheme="majorHAnsi"/>
        </w:rPr>
        <w:t xml:space="preserve">Multiple Jenkinsfiles </w:t>
      </w:r>
      <w:r w:rsidR="00D91451" w:rsidRPr="00FE1091">
        <w:rPr>
          <w:rFonts w:asciiTheme="majorHAnsi" w:hAnsiTheme="majorHAnsi"/>
        </w:rPr>
        <w:t xml:space="preserve">or other functions </w:t>
      </w:r>
      <w:r w:rsidR="00BD2A71" w:rsidRPr="00FE1091">
        <w:rPr>
          <w:rFonts w:asciiTheme="majorHAnsi" w:hAnsiTheme="majorHAnsi"/>
        </w:rPr>
        <w:t xml:space="preserve">can invoke these scripts </w:t>
      </w:r>
      <w:r w:rsidR="000A1E39" w:rsidRPr="00FE1091">
        <w:rPr>
          <w:rFonts w:asciiTheme="majorHAnsi" w:hAnsiTheme="majorHAnsi"/>
        </w:rPr>
        <w:t>if</w:t>
      </w:r>
      <w:r w:rsidR="00BD2A71" w:rsidRPr="00FE1091">
        <w:rPr>
          <w:rFonts w:asciiTheme="majorHAnsi" w:hAnsiTheme="majorHAnsi"/>
        </w:rPr>
        <w:t xml:space="preserve"> Jenkins has access to these files </w:t>
      </w:r>
      <w:r w:rsidR="00D91451" w:rsidRPr="00FE1091">
        <w:rPr>
          <w:rFonts w:asciiTheme="majorHAnsi" w:hAnsiTheme="majorHAnsi"/>
        </w:rPr>
        <w:t>from</w:t>
      </w:r>
      <w:r w:rsidR="00BD2A71" w:rsidRPr="00FE1091">
        <w:rPr>
          <w:rFonts w:asciiTheme="majorHAnsi" w:hAnsiTheme="majorHAnsi"/>
        </w:rPr>
        <w:t xml:space="preserve"> </w:t>
      </w:r>
      <w:r w:rsidR="00D91451" w:rsidRPr="00FE1091">
        <w:rPr>
          <w:rFonts w:asciiTheme="majorHAnsi" w:hAnsiTheme="majorHAnsi"/>
        </w:rPr>
        <w:t>a source code repository</w:t>
      </w:r>
      <w:r w:rsidR="00BD2A71" w:rsidRPr="00FE1091">
        <w:rPr>
          <w:rFonts w:asciiTheme="majorHAnsi" w:hAnsiTheme="majorHAnsi"/>
        </w:rPr>
        <w:t>.</w:t>
      </w:r>
    </w:p>
    <w:p w14:paraId="50A3FE5A" w14:textId="77777777" w:rsidR="00D91451" w:rsidRPr="00FE1091" w:rsidRDefault="00D91451" w:rsidP="47BAA1B7">
      <w:pPr>
        <w:rPr>
          <w:rFonts w:asciiTheme="majorHAnsi" w:hAnsiTheme="majorHAnsi"/>
        </w:rPr>
      </w:pPr>
    </w:p>
    <w:p w14:paraId="6B2FF8DF" w14:textId="074DAAAE" w:rsidR="008D0CD1" w:rsidRPr="00FE1091" w:rsidRDefault="00D91451" w:rsidP="47BAA1B7">
      <w:pPr>
        <w:rPr>
          <w:rFonts w:asciiTheme="majorHAnsi" w:hAnsiTheme="majorHAnsi"/>
        </w:rPr>
      </w:pPr>
      <w:r w:rsidRPr="00FE1091">
        <w:rPr>
          <w:rFonts w:asciiTheme="majorHAnsi" w:hAnsiTheme="majorHAnsi"/>
        </w:rPr>
        <w:t xml:space="preserve">Jenkins </w:t>
      </w:r>
      <w:r w:rsidR="00B24BD0" w:rsidRPr="00FE1091">
        <w:rPr>
          <w:rFonts w:asciiTheme="majorHAnsi" w:hAnsiTheme="majorHAnsi"/>
        </w:rPr>
        <w:t xml:space="preserve">will need to be configured </w:t>
      </w:r>
      <w:r w:rsidRPr="00FE1091">
        <w:rPr>
          <w:rFonts w:asciiTheme="majorHAnsi" w:hAnsiTheme="majorHAnsi"/>
        </w:rPr>
        <w:t>so that it can load these scripts automatically an</w:t>
      </w:r>
      <w:r w:rsidR="00B24BD0" w:rsidRPr="00FE1091">
        <w:rPr>
          <w:rFonts w:asciiTheme="majorHAnsi" w:hAnsiTheme="majorHAnsi"/>
        </w:rPr>
        <w:t>d use them for any Jenkinsfile:</w:t>
      </w:r>
    </w:p>
    <w:p w14:paraId="2EBF9897" w14:textId="2D1CC395" w:rsidR="00B24BD0" w:rsidRPr="00FE1091" w:rsidRDefault="00B24BD0" w:rsidP="00B24BD0">
      <w:pPr>
        <w:pStyle w:val="ListParagraph"/>
        <w:numPr>
          <w:ilvl w:val="0"/>
          <w:numId w:val="29"/>
        </w:numPr>
        <w:rPr>
          <w:rFonts w:asciiTheme="majorHAnsi" w:hAnsiTheme="majorHAnsi"/>
        </w:rPr>
      </w:pPr>
      <w:r w:rsidRPr="00FE1091">
        <w:rPr>
          <w:rFonts w:asciiTheme="majorHAnsi" w:hAnsiTheme="majorHAnsi"/>
        </w:rPr>
        <w:t xml:space="preserve">From the main Jenkins Dashboard, navigate to </w:t>
      </w:r>
      <w:r w:rsidRPr="00FE1091">
        <w:rPr>
          <w:rFonts w:asciiTheme="majorHAnsi" w:hAnsiTheme="majorHAnsi"/>
          <w:b/>
        </w:rPr>
        <w:t xml:space="preserve">Manage Jenkins&gt;&gt;Configure </w:t>
      </w:r>
      <w:r w:rsidR="6BFD5D6B" w:rsidRPr="6BFD5D6B">
        <w:rPr>
          <w:rFonts w:asciiTheme="majorHAnsi" w:hAnsiTheme="majorHAnsi"/>
          <w:b/>
          <w:bCs/>
        </w:rPr>
        <w:t>System</w:t>
      </w:r>
      <w:r w:rsidRPr="00FE1091">
        <w:rPr>
          <w:rFonts w:asciiTheme="majorHAnsi" w:hAnsiTheme="majorHAnsi"/>
          <w:b/>
        </w:rPr>
        <w:t xml:space="preserve">. </w:t>
      </w:r>
    </w:p>
    <w:p w14:paraId="506E054D" w14:textId="0DD12B02" w:rsidR="00680231" w:rsidRPr="00FE1091" w:rsidRDefault="00B24BD0" w:rsidP="00554136">
      <w:pPr>
        <w:pStyle w:val="ListParagraph"/>
        <w:numPr>
          <w:ilvl w:val="0"/>
          <w:numId w:val="29"/>
        </w:numPr>
        <w:jc w:val="both"/>
        <w:rPr>
          <w:rFonts w:asciiTheme="majorHAnsi" w:hAnsiTheme="majorHAnsi"/>
        </w:rPr>
      </w:pPr>
      <w:r w:rsidRPr="00FE1091">
        <w:rPr>
          <w:rFonts w:asciiTheme="majorHAnsi" w:hAnsiTheme="majorHAnsi"/>
        </w:rPr>
        <w:t>Underneath the heading, Global Pipeline Libraries, you can point to the library of these functions. The following figure shows the setup in Jenkins for the example repository located at github.com/roxanakarami/TestRepository</w:t>
      </w:r>
      <w:r w:rsidR="00680231" w:rsidRPr="00FE1091">
        <w:rPr>
          <w:rFonts w:asciiTheme="majorHAnsi" w:hAnsiTheme="majorHAnsi"/>
        </w:rPr>
        <w:t>.</w:t>
      </w:r>
    </w:p>
    <w:p w14:paraId="06755B70" w14:textId="5421CFB8" w:rsidR="00B24BD0" w:rsidRPr="00FE1091" w:rsidRDefault="00B24BD0" w:rsidP="00B24BD0">
      <w:pPr>
        <w:pStyle w:val="ListParagraph"/>
        <w:rPr>
          <w:rFonts w:asciiTheme="majorHAnsi" w:hAnsiTheme="majorHAnsi"/>
        </w:rPr>
      </w:pPr>
    </w:p>
    <w:p w14:paraId="5F4189BD" w14:textId="514E1D86" w:rsidR="00B24BD0" w:rsidRPr="00FE1091" w:rsidRDefault="00B24BD0" w:rsidP="00B24BD0">
      <w:pPr>
        <w:jc w:val="center"/>
        <w:rPr>
          <w:rFonts w:asciiTheme="majorHAnsi" w:hAnsiTheme="majorHAnsi"/>
        </w:rPr>
      </w:pPr>
      <w:r w:rsidRPr="00FE1091">
        <w:rPr>
          <w:rFonts w:asciiTheme="majorHAnsi" w:hAnsiTheme="majorHAnsi"/>
          <w:noProof/>
        </w:rPr>
        <w:lastRenderedPageBreak/>
        <w:drawing>
          <wp:inline distT="0" distB="0" distL="0" distR="0" wp14:anchorId="3CCF7E1D" wp14:editId="31384DB3">
            <wp:extent cx="5486400" cy="44049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86400" cy="4404995"/>
                    </a:xfrm>
                    <a:prstGeom prst="rect">
                      <a:avLst/>
                    </a:prstGeom>
                  </pic:spPr>
                </pic:pic>
              </a:graphicData>
            </a:graphic>
          </wp:inline>
        </w:drawing>
      </w:r>
    </w:p>
    <w:p w14:paraId="31EE0903" w14:textId="77777777" w:rsidR="00B24BD0" w:rsidRPr="00FE1091" w:rsidRDefault="00B24BD0" w:rsidP="00B24BD0">
      <w:pPr>
        <w:pStyle w:val="ListParagraph"/>
        <w:rPr>
          <w:rFonts w:asciiTheme="majorHAnsi" w:hAnsiTheme="majorHAnsi"/>
        </w:rPr>
      </w:pPr>
    </w:p>
    <w:p w14:paraId="0901FC72" w14:textId="60839E31" w:rsidR="00680231" w:rsidRPr="00FE1091" w:rsidRDefault="00680231" w:rsidP="00680231">
      <w:pPr>
        <w:pStyle w:val="ListParagraph"/>
        <w:numPr>
          <w:ilvl w:val="0"/>
          <w:numId w:val="29"/>
        </w:numPr>
        <w:rPr>
          <w:rFonts w:asciiTheme="majorHAnsi" w:hAnsiTheme="majorHAnsi"/>
        </w:rPr>
      </w:pPr>
      <w:r w:rsidRPr="00FE1091">
        <w:rPr>
          <w:rFonts w:asciiTheme="majorHAnsi" w:hAnsiTheme="majorHAnsi"/>
        </w:rPr>
        <w:t xml:space="preserve">It is recommended that you leave the Retrieval method as Modern SCM.  </w:t>
      </w:r>
    </w:p>
    <w:p w14:paraId="0ADA54A3" w14:textId="77777777" w:rsidR="00680231" w:rsidRPr="00FE1091" w:rsidRDefault="00680231" w:rsidP="00554136">
      <w:pPr>
        <w:pStyle w:val="ListParagraph"/>
        <w:numPr>
          <w:ilvl w:val="0"/>
          <w:numId w:val="29"/>
        </w:numPr>
        <w:jc w:val="both"/>
        <w:rPr>
          <w:rFonts w:asciiTheme="majorHAnsi" w:hAnsiTheme="majorHAnsi"/>
        </w:rPr>
      </w:pPr>
      <w:r w:rsidRPr="00FE1091">
        <w:rPr>
          <w:rFonts w:asciiTheme="majorHAnsi" w:hAnsiTheme="majorHAnsi"/>
        </w:rPr>
        <w:t xml:space="preserve">Jenkins will autopopulate with your SCM if not using Git or Github with the correct plugins. Configure these settings so that Jenkins points correctly to your repository. </w:t>
      </w:r>
    </w:p>
    <w:p w14:paraId="5ECD70CA" w14:textId="5BD581D6" w:rsidR="35D75509" w:rsidRDefault="35D75509" w:rsidP="35D75509">
      <w:pPr>
        <w:pStyle w:val="ListParagraph"/>
        <w:numPr>
          <w:ilvl w:val="0"/>
          <w:numId w:val="29"/>
        </w:numPr>
        <w:jc w:val="both"/>
      </w:pPr>
      <w:r w:rsidRPr="35D75509">
        <w:rPr>
          <w:rFonts w:asciiTheme="majorHAnsi" w:hAnsiTheme="majorHAnsi"/>
        </w:rPr>
        <w:t>You may add multiple sets of global libraries, but beware of namespace conflicts.</w:t>
      </w:r>
    </w:p>
    <w:p w14:paraId="704DFE62" w14:textId="77777777" w:rsidR="00B24BD0" w:rsidRPr="00FE1091" w:rsidRDefault="00B24BD0" w:rsidP="00B24BD0">
      <w:pPr>
        <w:pStyle w:val="ListParagraph"/>
        <w:rPr>
          <w:rFonts w:asciiTheme="majorHAnsi" w:hAnsiTheme="majorHAnsi"/>
        </w:rPr>
      </w:pPr>
    </w:p>
    <w:p w14:paraId="42CF5AA4" w14:textId="49E02833" w:rsidR="00B24BD0" w:rsidRPr="00FE1091" w:rsidRDefault="00B24BD0" w:rsidP="00554136">
      <w:pPr>
        <w:jc w:val="both"/>
        <w:rPr>
          <w:rFonts w:asciiTheme="majorHAnsi" w:hAnsiTheme="majorHAnsi"/>
        </w:rPr>
      </w:pPr>
      <w:r w:rsidRPr="00FE1091">
        <w:rPr>
          <w:rFonts w:asciiTheme="majorHAnsi" w:hAnsiTheme="majorHAnsi"/>
          <w:b/>
        </w:rPr>
        <w:t>Note</w:t>
      </w:r>
      <w:r w:rsidRPr="00FE1091">
        <w:rPr>
          <w:rFonts w:asciiTheme="majorHAnsi" w:hAnsiTheme="majorHAnsi"/>
        </w:rPr>
        <w:t xml:space="preserve">: that </w:t>
      </w:r>
      <w:r w:rsidR="005D0EDA" w:rsidRPr="00FE1091">
        <w:rPr>
          <w:rFonts w:asciiTheme="majorHAnsi" w:hAnsiTheme="majorHAnsi"/>
        </w:rPr>
        <w:t>these</w:t>
      </w:r>
      <w:r w:rsidRPr="00FE1091">
        <w:rPr>
          <w:rFonts w:asciiTheme="majorHAnsi" w:hAnsiTheme="majorHAnsi"/>
        </w:rPr>
        <w:t xml:space="preserve"> global scripts </w:t>
      </w:r>
      <w:r w:rsidR="000A1E39" w:rsidRPr="00FE1091">
        <w:rPr>
          <w:rFonts w:asciiTheme="majorHAnsi" w:hAnsiTheme="majorHAnsi"/>
        </w:rPr>
        <w:t>must</w:t>
      </w:r>
      <w:r w:rsidRPr="00FE1091">
        <w:rPr>
          <w:rFonts w:asciiTheme="majorHAnsi" w:hAnsiTheme="majorHAnsi"/>
        </w:rPr>
        <w:t xml:space="preserve"> be contained in a folder entitled “vars” or “src” in a source code repository. You will receive a build error otherwise. </w:t>
      </w:r>
    </w:p>
    <w:p w14:paraId="25694707" w14:textId="77777777" w:rsidR="00B24BD0" w:rsidRPr="00FE1091" w:rsidRDefault="00B24BD0" w:rsidP="00B24BD0">
      <w:pPr>
        <w:pStyle w:val="ListParagraph"/>
        <w:rPr>
          <w:rFonts w:asciiTheme="majorHAnsi" w:hAnsiTheme="majorHAnsi"/>
        </w:rPr>
      </w:pPr>
    </w:p>
    <w:p w14:paraId="46899447" w14:textId="38DCCA18" w:rsidR="00B24BD0" w:rsidRPr="00FE1091" w:rsidRDefault="00B24BD0" w:rsidP="00B24BD0">
      <w:pPr>
        <w:rPr>
          <w:rFonts w:asciiTheme="majorHAnsi" w:hAnsiTheme="majorHAnsi"/>
        </w:rPr>
      </w:pPr>
      <w:r w:rsidRPr="00FE1091">
        <w:rPr>
          <w:rFonts w:asciiTheme="majorHAnsi" w:hAnsiTheme="majorHAnsi"/>
        </w:rPr>
        <w:t xml:space="preserve">Examples of this can be seen in the example tutorial, github.com/roxanakarami/TestRepository, or at </w:t>
      </w:r>
      <w:hyperlink r:id="rId34">
        <w:r w:rsidR="1A606DD3" w:rsidRPr="1A606DD3">
          <w:rPr>
            <w:rStyle w:val="Hyperlink"/>
            <w:rFonts w:asciiTheme="majorHAnsi" w:hAnsiTheme="majorHAnsi"/>
          </w:rPr>
          <w:t>https://github.com/LabVIEW-DCAF/buildsystem</w:t>
        </w:r>
      </w:hyperlink>
      <w:r w:rsidRPr="00FE1091">
        <w:rPr>
          <w:rFonts w:asciiTheme="majorHAnsi" w:hAnsiTheme="majorHAnsi"/>
        </w:rPr>
        <w:t xml:space="preserve">. </w:t>
      </w:r>
    </w:p>
    <w:p w14:paraId="75097B2D" w14:textId="77777777" w:rsidR="008D0CD1" w:rsidRPr="00FE1091" w:rsidRDefault="008D0CD1" w:rsidP="47BAA1B7">
      <w:pPr>
        <w:rPr>
          <w:rFonts w:asciiTheme="majorHAnsi" w:hAnsiTheme="majorHAnsi"/>
        </w:rPr>
      </w:pPr>
    </w:p>
    <w:p w14:paraId="2CCA1C91" w14:textId="019122E4" w:rsidR="00B24BD0" w:rsidRPr="00FE1091" w:rsidRDefault="00B24BD0" w:rsidP="008D0CD1">
      <w:pPr>
        <w:autoSpaceDE w:val="0"/>
        <w:autoSpaceDN w:val="0"/>
        <w:rPr>
          <w:rFonts w:asciiTheme="majorHAnsi" w:hAnsiTheme="majorHAnsi"/>
        </w:rPr>
      </w:pPr>
    </w:p>
    <w:p w14:paraId="75EF4078" w14:textId="09E1A95A" w:rsidR="00B24BD0" w:rsidRPr="00FE1091" w:rsidRDefault="00955FA3" w:rsidP="00955FA3">
      <w:pPr>
        <w:pStyle w:val="Heading2"/>
      </w:pPr>
      <w:bookmarkStart w:id="94" w:name="_Toc482614937"/>
      <w:bookmarkStart w:id="95" w:name="_Toc482646851"/>
      <w:r>
        <w:t xml:space="preserve">Pulling </w:t>
      </w:r>
      <w:r w:rsidR="000A1E39">
        <w:t xml:space="preserve">It </w:t>
      </w:r>
      <w:r>
        <w:t>Together</w:t>
      </w:r>
      <w:bookmarkEnd w:id="94"/>
      <w:bookmarkEnd w:id="95"/>
    </w:p>
    <w:p w14:paraId="02321BDD" w14:textId="3A2C6BF9" w:rsidR="00E01517" w:rsidRDefault="00BD2A71" w:rsidP="47BAA1B7">
      <w:pPr>
        <w:rPr>
          <w:rFonts w:asciiTheme="majorHAnsi" w:hAnsiTheme="majorHAnsi"/>
        </w:rPr>
      </w:pPr>
      <w:r w:rsidRPr="00FE1091">
        <w:rPr>
          <w:rFonts w:asciiTheme="majorHAnsi" w:hAnsiTheme="majorHAnsi"/>
        </w:rPr>
        <w:t xml:space="preserve"> </w:t>
      </w:r>
      <w:r w:rsidR="005D0EDA">
        <w:rPr>
          <w:rFonts w:asciiTheme="majorHAnsi" w:hAnsiTheme="majorHAnsi"/>
        </w:rPr>
        <w:t>Once you have your code written, use the following steps to run your tests.</w:t>
      </w:r>
    </w:p>
    <w:p w14:paraId="553700FA" w14:textId="79EF213B" w:rsidR="005D0EDA" w:rsidRPr="005D0EDA" w:rsidRDefault="005D0EDA" w:rsidP="005D0EDA">
      <w:pPr>
        <w:pStyle w:val="ListParagraph"/>
        <w:numPr>
          <w:ilvl w:val="0"/>
          <w:numId w:val="37"/>
        </w:numPr>
        <w:rPr>
          <w:rFonts w:asciiTheme="majorHAnsi" w:hAnsiTheme="majorHAnsi"/>
        </w:rPr>
      </w:pPr>
      <w:r>
        <w:rPr>
          <w:rFonts w:asciiTheme="majorHAnsi" w:hAnsiTheme="majorHAnsi"/>
        </w:rPr>
        <w:t>Start the LabVIEW CI Service and “Run as Administrator.”</w:t>
      </w:r>
      <w:r>
        <w:rPr>
          <w:rStyle w:val="CommentReference"/>
        </w:rPr>
        <w:commentReference w:id="96"/>
      </w:r>
    </w:p>
    <w:p w14:paraId="3BBD5A3E" w14:textId="77777777" w:rsidR="00D91451" w:rsidRPr="00FE1091" w:rsidRDefault="00D91451" w:rsidP="47BAA1B7">
      <w:pPr>
        <w:rPr>
          <w:rFonts w:asciiTheme="majorHAnsi" w:hAnsiTheme="majorHAnsi"/>
        </w:rPr>
      </w:pPr>
    </w:p>
    <w:p w14:paraId="7C62585E" w14:textId="05F544E1" w:rsidR="00D91451" w:rsidRDefault="00CF728A" w:rsidP="00CF728A">
      <w:pPr>
        <w:pStyle w:val="Heading2"/>
      </w:pPr>
      <w:bookmarkStart w:id="97" w:name="_Toc482614938"/>
      <w:bookmarkStart w:id="98" w:name="_Toc482646852"/>
      <w:r>
        <w:lastRenderedPageBreak/>
        <w:t>Known Issues</w:t>
      </w:r>
      <w:bookmarkEnd w:id="97"/>
      <w:bookmarkEnd w:id="98"/>
      <w:r>
        <w:t xml:space="preserve"> </w:t>
      </w:r>
    </w:p>
    <w:p w14:paraId="2D601879" w14:textId="76F19D6C" w:rsidR="005D0EDA" w:rsidRDefault="005D0EDA" w:rsidP="005D0EDA"/>
    <w:p w14:paraId="2E313464" w14:textId="1732623B" w:rsidR="005D0EDA" w:rsidRDefault="005D0EDA" w:rsidP="005D0EDA">
      <w:r>
        <w:t xml:space="preserve">Error 56 </w:t>
      </w:r>
    </w:p>
    <w:p w14:paraId="02EF1CF9" w14:textId="222C7D71" w:rsidR="005D0EDA" w:rsidRPr="005D0EDA" w:rsidRDefault="005D0EDA" w:rsidP="005D0EDA">
      <w:r>
        <w:t xml:space="preserve">This is a timeout error that the LabVIEW CI Service </w:t>
      </w:r>
    </w:p>
    <w:p w14:paraId="7057DC58" w14:textId="7832D2CE" w:rsidR="004F1719" w:rsidRPr="00FE1091" w:rsidRDefault="004F1719" w:rsidP="5B357332">
      <w:pPr>
        <w:rPr>
          <w:rFonts w:asciiTheme="majorHAnsi" w:hAnsiTheme="majorHAnsi"/>
        </w:rPr>
      </w:pPr>
    </w:p>
    <w:sectPr w:rsidR="004F1719" w:rsidRPr="00FE1091" w:rsidSect="009409BA">
      <w:pgSz w:w="12240" w:h="15840"/>
      <w:pgMar w:top="1440" w:right="1620" w:bottom="1440" w:left="16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Collin Draughon" w:date="2017-05-18T09:56:00Z" w:initials="CD">
    <w:p w14:paraId="332D25F8" w14:textId="228B8F89" w:rsidR="006736F9" w:rsidRDefault="006736F9">
      <w:pPr>
        <w:pStyle w:val="CommentText"/>
      </w:pPr>
      <w:r>
        <w:rPr>
          <w:rStyle w:val="CommentReference"/>
        </w:rPr>
        <w:annotationRef/>
      </w:r>
      <w:r>
        <w:t>I would define what OOP is here and link off to a white paper on object oriented programming in LabVIEW. Something like this: http://www.ni.com/white-paper/3573/en/</w:t>
      </w:r>
    </w:p>
    <w:p w14:paraId="5EAC97DD" w14:textId="44C75E05" w:rsidR="006736F9" w:rsidRDefault="006736F9">
      <w:pPr>
        <w:pStyle w:val="CommentText"/>
      </w:pPr>
    </w:p>
  </w:comment>
  <w:comment w:id="9" w:author="Collin Draughon" w:date="2017-05-18T09:58:00Z" w:initials="CD">
    <w:p w14:paraId="2B49183E" w14:textId="4246D8BC" w:rsidR="006736F9" w:rsidRDefault="006736F9">
      <w:pPr>
        <w:pStyle w:val="CommentText"/>
      </w:pPr>
      <w:r>
        <w:rPr>
          <w:rStyle w:val="CommentReference"/>
        </w:rPr>
        <w:annotationRef/>
      </w:r>
      <w:r>
        <w:t>You might include something here a la pre-read material. i.e. do they need to know things before they read this? OOP is one example. Can we link off to what CI is?</w:t>
      </w:r>
    </w:p>
  </w:comment>
  <w:comment w:id="19" w:author="Collin Draughon" w:date="2017-05-18T09:59:00Z" w:initials="CD">
    <w:p w14:paraId="2B0F417D" w14:textId="1A85C922" w:rsidR="006736F9" w:rsidRDefault="006736F9">
      <w:pPr>
        <w:pStyle w:val="CommentText"/>
      </w:pPr>
      <w:r>
        <w:rPr>
          <w:rStyle w:val="CommentReference"/>
        </w:rPr>
        <w:annotationRef/>
      </w:r>
      <w:r>
        <w:t>I'd link off to a Jenkins setup tutorial here: https://wiki.jenkins-ci.org/display/JENKINS/Installing+Jenkins</w:t>
      </w:r>
    </w:p>
    <w:p w14:paraId="07D03182" w14:textId="5387140B" w:rsidR="006736F9" w:rsidRDefault="006736F9">
      <w:pPr>
        <w:pStyle w:val="CommentText"/>
      </w:pPr>
    </w:p>
  </w:comment>
  <w:comment w:id="23" w:author="Collin Draughon" w:date="2017-05-18T10:02:00Z" w:initials="CD">
    <w:p w14:paraId="1F52878A" w14:textId="75187ABD" w:rsidR="02916EA7" w:rsidRDefault="02916EA7">
      <w:pPr>
        <w:pStyle w:val="CommentText"/>
      </w:pPr>
      <w:r>
        <w:rPr>
          <w:rStyle w:val="CommentReference"/>
        </w:rPr>
        <w:annotationRef/>
      </w:r>
      <w:r>
        <w:t>At the end of these lists of instructions, include a little sentence about what they just did. "Now your Jenkins setup will be configured to execute the appropriate jobs and integrate with LabVIEW" or something</w:t>
      </w:r>
    </w:p>
  </w:comment>
  <w:comment w:id="29" w:author="Collin Draughon" w:date="2017-05-18T10:03:00Z" w:initials="CD">
    <w:p w14:paraId="5D3DE1E3" w14:textId="0F7407FB" w:rsidR="02916EA7" w:rsidRDefault="02916EA7">
      <w:pPr>
        <w:pStyle w:val="CommentText"/>
      </w:pPr>
      <w:r>
        <w:rPr>
          <w:rStyle w:val="CommentReference"/>
        </w:rPr>
        <w:annotationRef/>
      </w:r>
      <w:r>
        <w:t>Put this on a separate line</w:t>
      </w:r>
    </w:p>
  </w:comment>
  <w:comment w:id="44" w:author="Ryan Sparks" w:date="2017-05-02T15:00:00Z" w:initials="RS">
    <w:p w14:paraId="7C50A403" w14:textId="345BA1FD" w:rsidR="006736F9" w:rsidRDefault="006736F9">
      <w:pPr>
        <w:pStyle w:val="CommentText"/>
      </w:pPr>
      <w:r>
        <w:rPr>
          <w:rStyle w:val="CommentReference"/>
        </w:rPr>
        <w:annotationRef/>
      </w:r>
      <w:r>
        <w:t>Need to get package up on tools network</w:t>
      </w:r>
    </w:p>
  </w:comment>
  <w:comment w:id="47" w:author="Matthew Pollock" w:date="2017-05-05T14:03:00Z" w:initials="MP">
    <w:p w14:paraId="5A07CAE7" w14:textId="5A043F39" w:rsidR="006736F9" w:rsidRDefault="006736F9">
      <w:pPr>
        <w:pStyle w:val="CommentText"/>
      </w:pPr>
      <w:r>
        <w:rPr>
          <w:rStyle w:val="CommentReference"/>
        </w:rPr>
        <w:annotationRef/>
      </w:r>
      <w:r>
        <w:t>Indeed.</w:t>
      </w:r>
    </w:p>
  </w:comment>
  <w:comment w:id="48" w:author="Matthew Pollock" w:date="2017-05-05T14:03:00Z" w:initials="MP">
    <w:p w14:paraId="6300DF8D" w14:textId="2E82D285" w:rsidR="006736F9" w:rsidRDefault="006736F9">
      <w:pPr>
        <w:pStyle w:val="CommentText"/>
      </w:pPr>
      <w:r>
        <w:rPr>
          <w:rStyle w:val="CommentReference"/>
        </w:rPr>
        <w:annotationRef/>
      </w:r>
      <w:r>
        <w:t>Also need to set NI Launch Remote Actor as a dependency of CI Server.  Then we can trim the instructions to just installing the CI Server.</w:t>
      </w:r>
    </w:p>
  </w:comment>
  <w:comment w:id="49" w:author="Ryan Sparks" w:date="2017-05-15T11:48:00Z" w:initials="RS">
    <w:p w14:paraId="5DE0756C" w14:textId="4A4BBAA9" w:rsidR="006736F9" w:rsidRDefault="006736F9">
      <w:pPr>
        <w:pStyle w:val="CommentText"/>
      </w:pPr>
      <w:r>
        <w:rPr>
          <w:rStyle w:val="CommentReference"/>
        </w:rPr>
        <w:annotationRef/>
      </w:r>
      <w:r>
        <w:t>I finally ran the installer for CI Server Source and it already has NI Launch Remote Actor as a dependency, so I’m removing it from the list.</w:t>
      </w:r>
    </w:p>
  </w:comment>
  <w:comment w:id="50" w:author="Ryan Sparks" w:date="2017-05-15T11:58:00Z" w:initials="RS">
    <w:p w14:paraId="14F69FC3" w14:textId="615259EE" w:rsidR="006736F9" w:rsidRDefault="006736F9">
      <w:pPr>
        <w:pStyle w:val="CommentText"/>
      </w:pPr>
      <w:r>
        <w:rPr>
          <w:rStyle w:val="CommentReference"/>
        </w:rPr>
        <w:annotationRef/>
      </w:r>
      <w:r>
        <w:t>Also, the CI Server Source package installs its own set of documentation. Nothing conflicting with this doc, but could be confusing for people to see multiple sets of docs…</w:t>
      </w:r>
    </w:p>
  </w:comment>
  <w:comment w:id="58" w:author="Ryan Sparks" w:date="2017-05-15T11:57:00Z" w:initials="RS">
    <w:p w14:paraId="20BD55F9" w14:textId="0FB5A3CA" w:rsidR="006736F9" w:rsidRDefault="006736F9">
      <w:pPr>
        <w:pStyle w:val="CommentText"/>
      </w:pPr>
      <w:r>
        <w:rPr>
          <w:rStyle w:val="CommentReference"/>
        </w:rPr>
        <w:annotationRef/>
      </w:r>
      <w:r>
        <w:t>It would be nice to explain what each of these fields mean…</w:t>
      </w:r>
    </w:p>
  </w:comment>
  <w:comment w:id="59" w:author="Ryan Sparks" w:date="2017-05-15T12:22:00Z" w:initials="RS">
    <w:p w14:paraId="656E6984" w14:textId="46974775" w:rsidR="006736F9" w:rsidRDefault="006736F9">
      <w:pPr>
        <w:pStyle w:val="CommentText"/>
      </w:pPr>
      <w:r>
        <w:rPr>
          <w:rStyle w:val="CommentReference"/>
        </w:rPr>
        <w:annotationRef/>
      </w:r>
      <w:r>
        <w:t xml:space="preserve">Ok, so we walk them through setting up Jenkins, Setting up the CI Server, and then we don’t have them do anything with it. I feel like we should walk them through creating a simple job that calls the service. That way they see the full connection. Then we raise the point of, hey, making all these individual jobs would suck, look at how awesome pipelines are </w:t>
      </w:r>
      <w:r>
        <w:sym w:font="Wingdings" w:char="F04A"/>
      </w:r>
    </w:p>
  </w:comment>
  <w:comment w:id="60" w:author="Collin Draughon" w:date="2017-05-18T10:04:00Z" w:initials="CD">
    <w:p w14:paraId="0F4917C3" w14:textId="0F7B9133" w:rsidR="02916EA7" w:rsidRDefault="02916EA7">
      <w:pPr>
        <w:pStyle w:val="CommentText"/>
      </w:pPr>
      <w:r>
        <w:rPr>
          <w:rStyle w:val="CommentReference"/>
        </w:rPr>
        <w:annotationRef/>
      </w:r>
      <w:r>
        <w:t>Agreed. I would dive into what we can do with Jenkins at this point before we get into pipelines.</w:t>
      </w:r>
    </w:p>
  </w:comment>
  <w:comment w:id="65" w:author="Collin Draughon" w:date="2017-05-18T10:05:00Z" w:initials="CD">
    <w:p w14:paraId="24B834D0" w14:textId="7438926E" w:rsidR="02916EA7" w:rsidRDefault="02916EA7">
      <w:pPr>
        <w:pStyle w:val="CommentText"/>
      </w:pPr>
      <w:r>
        <w:rPr>
          <w:rStyle w:val="CommentReference"/>
        </w:rPr>
        <w:annotationRef/>
      </w:r>
      <w:r>
        <w:t>Take out very</w:t>
      </w:r>
    </w:p>
  </w:comment>
  <w:comment w:id="66" w:author="Collin Draughon" w:date="2017-05-18T10:06:00Z" w:initials="CD">
    <w:p w14:paraId="5E64A18D" w14:textId="011C4AA4" w:rsidR="02916EA7" w:rsidRDefault="02916EA7">
      <w:pPr>
        <w:pStyle w:val="CommentText"/>
      </w:pPr>
      <w:r>
        <w:rPr>
          <w:rStyle w:val="CommentReference"/>
        </w:rPr>
        <w:annotationRef/>
      </w:r>
      <w:r>
        <w:t>can now</w:t>
      </w:r>
    </w:p>
  </w:comment>
  <w:comment w:id="67" w:author="Collin Draughon" w:date="2017-05-18T10:06:00Z" w:initials="CD">
    <w:p w14:paraId="793BC9BF" w14:textId="4583610A" w:rsidR="02916EA7" w:rsidRDefault="02916EA7">
      <w:pPr>
        <w:pStyle w:val="CommentText"/>
      </w:pPr>
      <w:r>
        <w:rPr>
          <w:rStyle w:val="CommentReference"/>
        </w:rPr>
        <w:annotationRef/>
      </w:r>
      <w:r>
        <w:t>Later on you explain what a Jenkinsfile is but I would do that right when you introduce it. Or, at the very least, link to more content on it.</w:t>
      </w:r>
    </w:p>
  </w:comment>
  <w:comment w:id="64" w:author="Roxana" w:date="2017-05-10T11:58:00Z" w:initials="R">
    <w:p w14:paraId="09065FA2" w14:textId="22B07414" w:rsidR="006736F9" w:rsidRDefault="006736F9">
      <w:pPr>
        <w:pStyle w:val="CommentText"/>
      </w:pPr>
      <w:r>
        <w:rPr>
          <w:rStyle w:val="CommentReference"/>
        </w:rPr>
        <w:annotationRef/>
      </w:r>
      <w:r>
        <w:t>Need to integrate why we used pipelines</w:t>
      </w:r>
    </w:p>
  </w:comment>
  <w:comment w:id="70" w:author="Collin Draughon" w:date="2017-05-18T10:07:00Z" w:initials="CD">
    <w:p w14:paraId="240E65DD" w14:textId="572C2E43" w:rsidR="02916EA7" w:rsidRDefault="02916EA7">
      <w:pPr>
        <w:pStyle w:val="CommentText"/>
      </w:pPr>
      <w:r>
        <w:rPr>
          <w:rStyle w:val="CommentReference"/>
        </w:rPr>
        <w:annotationRef/>
      </w:r>
      <w:r>
        <w:t>Mention they should be in the Jenkins dashboard to see this. "Jenkins menu" seems vague if I put down this guide and picked it back up a week later.</w:t>
      </w:r>
    </w:p>
  </w:comment>
  <w:comment w:id="74" w:author="Ryan Sparks" w:date="2017-05-15T12:20:00Z" w:initials="RS">
    <w:p w14:paraId="07AD5969" w14:textId="204BC4B3" w:rsidR="006736F9" w:rsidRDefault="006736F9">
      <w:pPr>
        <w:pStyle w:val="CommentText"/>
      </w:pPr>
      <w:r>
        <w:rPr>
          <w:rStyle w:val="CommentReference"/>
        </w:rPr>
        <w:annotationRef/>
      </w:r>
      <w:r>
        <w:rPr>
          <w:noProof/>
        </w:rPr>
        <w:t>Uh, what? This statement doesn't make sense to me...I feel like you're referencing DCAF, but there was no lead up to that...</w:t>
      </w:r>
    </w:p>
  </w:comment>
  <w:comment w:id="75" w:author="Collin Draughon" w:date="2017-05-18T10:09:00Z" w:initials="CD">
    <w:p w14:paraId="38AC7411" w14:textId="7851F3DE" w:rsidR="02916EA7" w:rsidRDefault="02916EA7">
      <w:pPr>
        <w:pStyle w:val="CommentText"/>
      </w:pPr>
      <w:r>
        <w:rPr>
          <w:rStyle w:val="CommentReference"/>
        </w:rPr>
        <w:annotationRef/>
      </w:r>
      <w:r>
        <w:t>"it is highly encouraged"</w:t>
      </w:r>
    </w:p>
  </w:comment>
  <w:comment w:id="90" w:author="Collin Draughon" w:date="2017-05-18T10:12:00Z" w:initials="CD">
    <w:p w14:paraId="57A41BD6" w14:textId="5F81C610" w:rsidR="02916EA7" w:rsidRDefault="02916EA7">
      <w:pPr>
        <w:pStyle w:val="CommentText"/>
      </w:pPr>
      <w:r>
        <w:rPr>
          <w:rStyle w:val="CommentReference"/>
        </w:rPr>
        <w:annotationRef/>
      </w:r>
      <w:r>
        <w:t>Is there supposed to be something here?</w:t>
      </w:r>
    </w:p>
  </w:comment>
  <w:comment w:id="93" w:author="Collin Draughon" w:date="2017-05-18T10:12:00Z" w:initials="CD">
    <w:p w14:paraId="48EB6750" w14:textId="269FCE1B" w:rsidR="02916EA7" w:rsidRDefault="02916EA7">
      <w:pPr>
        <w:pStyle w:val="CommentText"/>
      </w:pPr>
      <w:r>
        <w:rPr>
          <w:rStyle w:val="CommentReference"/>
        </w:rPr>
        <w:annotationRef/>
      </w:r>
      <w:r>
        <w:t>Put this in quotes or bold if it is a single entity that a user would need to search for.</w:t>
      </w:r>
    </w:p>
  </w:comment>
  <w:comment w:id="96" w:author="Collin Draughon" w:date="2017-05-18T10:14:00Z" w:initials="CD">
    <w:p w14:paraId="354744EC" w14:textId="0D08F9E8" w:rsidR="02916EA7" w:rsidRDefault="02916EA7">
      <w:pPr>
        <w:pStyle w:val="CommentText"/>
      </w:pPr>
      <w:r>
        <w:rPr>
          <w:rStyle w:val="CommentReference"/>
        </w:rPr>
        <w:annotationRef/>
      </w:r>
      <w:r>
        <w:t>Is this all I need to do? If so, can we have some conclusion about what they've accomplished or are able to do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C97DD" w15:done="0"/>
  <w15:commentEx w15:paraId="2B49183E" w15:done="0"/>
  <w15:commentEx w15:paraId="07D03182" w15:done="0"/>
  <w15:commentEx w15:paraId="1F52878A" w15:done="0"/>
  <w15:commentEx w15:paraId="5D3DE1E3" w15:done="0"/>
  <w15:commentEx w15:paraId="7C50A403" w15:done="0"/>
  <w15:commentEx w15:paraId="5A07CAE7" w15:paraIdParent="7C50A403" w15:done="0"/>
  <w15:commentEx w15:paraId="6300DF8D" w15:paraIdParent="7C50A403" w15:done="0"/>
  <w15:commentEx w15:paraId="5DE0756C" w15:paraIdParent="7C50A403" w15:done="0"/>
  <w15:commentEx w15:paraId="14F69FC3" w15:paraIdParent="7C50A403" w15:done="0"/>
  <w15:commentEx w15:paraId="20BD55F9" w15:done="0"/>
  <w15:commentEx w15:paraId="656E6984" w15:done="0"/>
  <w15:commentEx w15:paraId="0F4917C3" w15:done="0"/>
  <w15:commentEx w15:paraId="24B834D0" w15:done="0"/>
  <w15:commentEx w15:paraId="5E64A18D" w15:done="0"/>
  <w15:commentEx w15:paraId="793BC9BF" w15:done="0"/>
  <w15:commentEx w15:paraId="09065FA2" w15:done="1"/>
  <w15:commentEx w15:paraId="240E65DD" w15:done="0"/>
  <w15:commentEx w15:paraId="07AD5969" w15:done="0"/>
  <w15:commentEx w15:paraId="38AC7411" w15:done="0"/>
  <w15:commentEx w15:paraId="57A41BD6" w15:done="0"/>
  <w15:commentEx w15:paraId="48EB6750" w15:done="0"/>
  <w15:commentEx w15:paraId="354744EC"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D6279F" w14:textId="77777777" w:rsidR="006736F9" w:rsidRDefault="006736F9" w:rsidP="000716EE">
      <w:r>
        <w:separator/>
      </w:r>
    </w:p>
  </w:endnote>
  <w:endnote w:type="continuationSeparator" w:id="0">
    <w:p w14:paraId="6D08B29F" w14:textId="77777777" w:rsidR="006736F9" w:rsidRDefault="006736F9" w:rsidP="000716EE">
      <w:r>
        <w:continuationSeparator/>
      </w:r>
    </w:p>
  </w:endnote>
  <w:endnote w:type="continuationNotice" w:id="1">
    <w:p w14:paraId="435067FE" w14:textId="77777777" w:rsidR="006736F9" w:rsidRDefault="006736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CE74F" w14:textId="77777777" w:rsidR="006736F9" w:rsidRDefault="006736F9" w:rsidP="000716EE">
      <w:r>
        <w:separator/>
      </w:r>
    </w:p>
  </w:footnote>
  <w:footnote w:type="continuationSeparator" w:id="0">
    <w:p w14:paraId="6D760F1E" w14:textId="77777777" w:rsidR="006736F9" w:rsidRDefault="006736F9" w:rsidP="000716EE">
      <w:r>
        <w:continuationSeparator/>
      </w:r>
    </w:p>
  </w:footnote>
  <w:footnote w:type="continuationNotice" w:id="1">
    <w:p w14:paraId="5324D71F" w14:textId="77777777" w:rsidR="006736F9" w:rsidRDefault="006736F9"/>
  </w:footnote>
  <w:footnote w:id="2">
    <w:p w14:paraId="33458274" w14:textId="0195C05E" w:rsidR="006736F9" w:rsidRDefault="006736F9">
      <w:pPr>
        <w:pStyle w:val="FootnoteText"/>
      </w:pPr>
      <w:r>
        <w:rPr>
          <w:rStyle w:val="FootnoteReference"/>
        </w:rPr>
        <w:footnoteRef/>
      </w:r>
      <w:r>
        <w:t xml:space="preserve"> </w:t>
      </w:r>
      <w:r w:rsidRPr="00FC2B88">
        <w:t>https://jenkins.io/solutions/pipeline/</w:t>
      </w:r>
    </w:p>
  </w:footnote>
  <w:footnote w:id="3">
    <w:p w14:paraId="01A77148" w14:textId="41544FB1" w:rsidR="006736F9" w:rsidRDefault="006736F9">
      <w:pPr>
        <w:pStyle w:val="FootnoteText"/>
      </w:pPr>
      <w:r>
        <w:rPr>
          <w:rStyle w:val="FootnoteReference"/>
        </w:rPr>
        <w:footnoteRef/>
      </w:r>
      <w:r>
        <w:t xml:space="preserve"> </w:t>
      </w:r>
      <w:r w:rsidRPr="007C7040">
        <w:t>https://jenkins.io/doc/book/pipeline/</w:t>
      </w:r>
    </w:p>
  </w:footnote>
  <w:footnote w:id="4">
    <w:p w14:paraId="5C69C7C2" w14:textId="77777777" w:rsidR="006736F9" w:rsidRDefault="006736F9" w:rsidP="003B524C">
      <w:pPr>
        <w:pStyle w:val="FootnoteText"/>
      </w:pPr>
      <w:r>
        <w:rPr>
          <w:rStyle w:val="FootnoteReference"/>
        </w:rPr>
        <w:footnoteRef/>
      </w:r>
      <w:r>
        <w:t xml:space="preserve"> Jenkins reference </w:t>
      </w:r>
    </w:p>
  </w:footnote>
  <w:footnote w:id="5">
    <w:p w14:paraId="5BC34B65" w14:textId="00B05BD6" w:rsidR="006736F9" w:rsidRDefault="006736F9">
      <w:pPr>
        <w:pStyle w:val="FootnoteText"/>
      </w:pPr>
      <w:r>
        <w:rPr>
          <w:rStyle w:val="FootnoteReference"/>
        </w:rPr>
        <w:footnoteRef/>
      </w:r>
      <w:r>
        <w:t xml:space="preserve"> Jenkins reference </w:t>
      </w:r>
    </w:p>
  </w:footnote>
  <w:footnote w:id="6">
    <w:p w14:paraId="746106F2" w14:textId="77777777" w:rsidR="006736F9" w:rsidRPr="000716EE" w:rsidRDefault="006736F9" w:rsidP="000716EE">
      <w:pPr>
        <w:pStyle w:val="Footer"/>
        <w:rPr>
          <w:rFonts w:asciiTheme="majorHAnsi" w:hAnsiTheme="majorHAnsi"/>
        </w:rPr>
      </w:pPr>
      <w:r>
        <w:rPr>
          <w:rStyle w:val="FootnoteReference"/>
        </w:rPr>
        <w:footnoteRef/>
      </w:r>
      <w:r>
        <w:t xml:space="preserve"> </w:t>
      </w:r>
      <w:r w:rsidRPr="000716EE">
        <w:rPr>
          <w:rFonts w:asciiTheme="majorHAnsi" w:hAnsiTheme="majorHAnsi"/>
        </w:rPr>
        <w:t>https://jenkins.io/doc/</w:t>
      </w:r>
    </w:p>
    <w:p w14:paraId="54EC59BD" w14:textId="291D2F14" w:rsidR="006736F9" w:rsidRDefault="006736F9">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221C6"/>
    <w:multiLevelType w:val="hybridMultilevel"/>
    <w:tmpl w:val="C2CE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D5B4E"/>
    <w:multiLevelType w:val="hybridMultilevel"/>
    <w:tmpl w:val="F6A0F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B24B8F"/>
    <w:multiLevelType w:val="multilevel"/>
    <w:tmpl w:val="F3F6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57AF5"/>
    <w:multiLevelType w:val="hybridMultilevel"/>
    <w:tmpl w:val="A294A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809CC"/>
    <w:multiLevelType w:val="multilevel"/>
    <w:tmpl w:val="A578936C"/>
    <w:lvl w:ilvl="0">
      <w:start w:val="1"/>
      <w:numFmt w:val="decimal"/>
      <w:lvlText w:val="%1."/>
      <w:lvlJc w:val="left"/>
      <w:pPr>
        <w:tabs>
          <w:tab w:val="num" w:pos="720"/>
        </w:tabs>
        <w:ind w:left="720" w:hanging="360"/>
      </w:pPr>
      <w:rPr>
        <w:rFonts w:ascii="Helvetica" w:eastAsiaTheme="minorEastAsia" w:hAnsi="Helvetica" w:cstheme="minorBidi"/>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836265B"/>
    <w:multiLevelType w:val="hybridMultilevel"/>
    <w:tmpl w:val="975419E4"/>
    <w:lvl w:ilvl="0" w:tplc="81089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E8B0FB5"/>
    <w:multiLevelType w:val="hybridMultilevel"/>
    <w:tmpl w:val="CE5AE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92C49"/>
    <w:multiLevelType w:val="hybridMultilevel"/>
    <w:tmpl w:val="69A6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112CBE"/>
    <w:multiLevelType w:val="hybridMultilevel"/>
    <w:tmpl w:val="4B52E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AF20C4"/>
    <w:multiLevelType w:val="hybridMultilevel"/>
    <w:tmpl w:val="69A67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92436"/>
    <w:multiLevelType w:val="hybridMultilevel"/>
    <w:tmpl w:val="7974E620"/>
    <w:lvl w:ilvl="0" w:tplc="5156AFD8">
      <w:start w:val="1"/>
      <w:numFmt w:val="decimal"/>
      <w:lvlText w:val="%1."/>
      <w:lvlJc w:val="left"/>
      <w:pPr>
        <w:ind w:left="720" w:hanging="360"/>
      </w:pPr>
      <w:rPr>
        <w:rFonts w:hint="default"/>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D70CC8"/>
    <w:multiLevelType w:val="hybridMultilevel"/>
    <w:tmpl w:val="C2CE0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222E76"/>
    <w:multiLevelType w:val="hybridMultilevel"/>
    <w:tmpl w:val="26A4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3D6139"/>
    <w:multiLevelType w:val="hybridMultilevel"/>
    <w:tmpl w:val="17CC3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F878CE"/>
    <w:multiLevelType w:val="hybridMultilevel"/>
    <w:tmpl w:val="18AE4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A0380A"/>
    <w:multiLevelType w:val="hybridMultilevel"/>
    <w:tmpl w:val="EE9C75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4D030A"/>
    <w:multiLevelType w:val="hybridMultilevel"/>
    <w:tmpl w:val="44F0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94BBF"/>
    <w:multiLevelType w:val="hybridMultilevel"/>
    <w:tmpl w:val="5C7691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768E9"/>
    <w:multiLevelType w:val="hybridMultilevel"/>
    <w:tmpl w:val="2FF4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A27439"/>
    <w:multiLevelType w:val="hybridMultilevel"/>
    <w:tmpl w:val="22E2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A56F0B"/>
    <w:multiLevelType w:val="hybridMultilevel"/>
    <w:tmpl w:val="56F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D63D8F"/>
    <w:multiLevelType w:val="hybridMultilevel"/>
    <w:tmpl w:val="397E2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6D0155"/>
    <w:multiLevelType w:val="multilevel"/>
    <w:tmpl w:val="A578936C"/>
    <w:lvl w:ilvl="0">
      <w:start w:val="1"/>
      <w:numFmt w:val="decimal"/>
      <w:lvlText w:val="%1."/>
      <w:lvlJc w:val="left"/>
      <w:pPr>
        <w:tabs>
          <w:tab w:val="num" w:pos="720"/>
        </w:tabs>
        <w:ind w:left="720" w:hanging="360"/>
      </w:pPr>
      <w:rPr>
        <w:rFonts w:ascii="Helvetica" w:eastAsiaTheme="minorEastAsia" w:hAnsi="Helvetica" w:cstheme="minorBidi"/>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4DD82A93"/>
    <w:multiLevelType w:val="hybridMultilevel"/>
    <w:tmpl w:val="2A44ED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DB540B"/>
    <w:multiLevelType w:val="hybridMultilevel"/>
    <w:tmpl w:val="7ACC6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2D1023"/>
    <w:multiLevelType w:val="multilevel"/>
    <w:tmpl w:val="7974E620"/>
    <w:lvl w:ilvl="0">
      <w:start w:val="1"/>
      <w:numFmt w:val="decimal"/>
      <w:lvlText w:val="%1."/>
      <w:lvlJc w:val="left"/>
      <w:pPr>
        <w:ind w:left="720" w:hanging="360"/>
      </w:pPr>
      <w:rPr>
        <w:rFonts w:hint="default"/>
        <w:color w:val="000000"/>
        <w:sz w:val="24"/>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15:restartNumberingAfterBreak="0">
    <w:nsid w:val="5B447EDE"/>
    <w:multiLevelType w:val="hybridMultilevel"/>
    <w:tmpl w:val="11A0A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992523"/>
    <w:multiLevelType w:val="hybridMultilevel"/>
    <w:tmpl w:val="92E4B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0824E2"/>
    <w:multiLevelType w:val="hybridMultilevel"/>
    <w:tmpl w:val="EF0AFBDA"/>
    <w:lvl w:ilvl="0" w:tplc="0B064B58">
      <w:start w:val="1"/>
      <w:numFmt w:val="decimal"/>
      <w:lvlText w:val="%1."/>
      <w:lvlJc w:val="left"/>
      <w:pPr>
        <w:ind w:left="720" w:hanging="360"/>
      </w:pPr>
      <w:rPr>
        <w:rFonts w:asciiTheme="minorHAnsi"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F7E90"/>
    <w:multiLevelType w:val="hybridMultilevel"/>
    <w:tmpl w:val="2FF4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AE636D"/>
    <w:multiLevelType w:val="hybridMultilevel"/>
    <w:tmpl w:val="1910CF3A"/>
    <w:lvl w:ilvl="0" w:tplc="6D4426AE">
      <w:start w:val="1"/>
      <w:numFmt w:val="decimal"/>
      <w:lvlText w:val="%1."/>
      <w:lvlJc w:val="left"/>
      <w:pPr>
        <w:ind w:left="720" w:hanging="360"/>
      </w:pPr>
    </w:lvl>
    <w:lvl w:ilvl="1" w:tplc="54D86930">
      <w:start w:val="1"/>
      <w:numFmt w:val="lowerLetter"/>
      <w:lvlText w:val="%2."/>
      <w:lvlJc w:val="left"/>
      <w:pPr>
        <w:ind w:left="1440" w:hanging="360"/>
      </w:pPr>
    </w:lvl>
    <w:lvl w:ilvl="2" w:tplc="F4E0F904">
      <w:start w:val="1"/>
      <w:numFmt w:val="lowerRoman"/>
      <w:lvlText w:val="%3."/>
      <w:lvlJc w:val="right"/>
      <w:pPr>
        <w:ind w:left="2160" w:hanging="180"/>
      </w:pPr>
    </w:lvl>
    <w:lvl w:ilvl="3" w:tplc="9224E918">
      <w:start w:val="1"/>
      <w:numFmt w:val="decimal"/>
      <w:lvlText w:val="%4."/>
      <w:lvlJc w:val="left"/>
      <w:pPr>
        <w:ind w:left="2880" w:hanging="360"/>
      </w:pPr>
    </w:lvl>
    <w:lvl w:ilvl="4" w:tplc="D1DC619A">
      <w:start w:val="1"/>
      <w:numFmt w:val="lowerLetter"/>
      <w:lvlText w:val="%5."/>
      <w:lvlJc w:val="left"/>
      <w:pPr>
        <w:ind w:left="3600" w:hanging="360"/>
      </w:pPr>
    </w:lvl>
    <w:lvl w:ilvl="5" w:tplc="EE3ADBC0">
      <w:start w:val="1"/>
      <w:numFmt w:val="lowerRoman"/>
      <w:lvlText w:val="%6."/>
      <w:lvlJc w:val="right"/>
      <w:pPr>
        <w:ind w:left="4320" w:hanging="180"/>
      </w:pPr>
    </w:lvl>
    <w:lvl w:ilvl="6" w:tplc="E49E3F1A">
      <w:start w:val="1"/>
      <w:numFmt w:val="decimal"/>
      <w:lvlText w:val="%7."/>
      <w:lvlJc w:val="left"/>
      <w:pPr>
        <w:ind w:left="5040" w:hanging="360"/>
      </w:pPr>
    </w:lvl>
    <w:lvl w:ilvl="7" w:tplc="54F6FC9C">
      <w:start w:val="1"/>
      <w:numFmt w:val="lowerLetter"/>
      <w:lvlText w:val="%8."/>
      <w:lvlJc w:val="left"/>
      <w:pPr>
        <w:ind w:left="5760" w:hanging="360"/>
      </w:pPr>
    </w:lvl>
    <w:lvl w:ilvl="8" w:tplc="8A988C04">
      <w:start w:val="1"/>
      <w:numFmt w:val="lowerRoman"/>
      <w:lvlText w:val="%9."/>
      <w:lvlJc w:val="right"/>
      <w:pPr>
        <w:ind w:left="6480" w:hanging="180"/>
      </w:pPr>
    </w:lvl>
  </w:abstractNum>
  <w:abstractNum w:abstractNumId="31" w15:restartNumberingAfterBreak="0">
    <w:nsid w:val="75FE62F0"/>
    <w:multiLevelType w:val="hybridMultilevel"/>
    <w:tmpl w:val="187EF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EC05A7"/>
    <w:multiLevelType w:val="hybridMultilevel"/>
    <w:tmpl w:val="801C3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443B99"/>
    <w:multiLevelType w:val="hybridMultilevel"/>
    <w:tmpl w:val="96FE08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B07EC8"/>
    <w:multiLevelType w:val="hybridMultilevel"/>
    <w:tmpl w:val="942846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174CE7"/>
    <w:multiLevelType w:val="hybridMultilevel"/>
    <w:tmpl w:val="2FF43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DF57D44"/>
    <w:multiLevelType w:val="hybridMultilevel"/>
    <w:tmpl w:val="16925406"/>
    <w:lvl w:ilvl="0" w:tplc="509844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0"/>
  </w:num>
  <w:num w:numId="2">
    <w:abstractNumId w:val="7"/>
  </w:num>
  <w:num w:numId="3">
    <w:abstractNumId w:val="34"/>
  </w:num>
  <w:num w:numId="4">
    <w:abstractNumId w:val="15"/>
  </w:num>
  <w:num w:numId="5">
    <w:abstractNumId w:val="20"/>
  </w:num>
  <w:num w:numId="6">
    <w:abstractNumId w:val="33"/>
  </w:num>
  <w:num w:numId="7">
    <w:abstractNumId w:val="28"/>
  </w:num>
  <w:num w:numId="8">
    <w:abstractNumId w:val="12"/>
  </w:num>
  <w:num w:numId="9">
    <w:abstractNumId w:val="21"/>
  </w:num>
  <w:num w:numId="10">
    <w:abstractNumId w:val="16"/>
  </w:num>
  <w:num w:numId="11">
    <w:abstractNumId w:val="32"/>
  </w:num>
  <w:num w:numId="12">
    <w:abstractNumId w:val="14"/>
  </w:num>
  <w:num w:numId="13">
    <w:abstractNumId w:val="36"/>
  </w:num>
  <w:num w:numId="14">
    <w:abstractNumId w:val="11"/>
  </w:num>
  <w:num w:numId="15">
    <w:abstractNumId w:val="9"/>
  </w:num>
  <w:num w:numId="16">
    <w:abstractNumId w:val="10"/>
  </w:num>
  <w:num w:numId="17">
    <w:abstractNumId w:val="4"/>
  </w:num>
  <w:num w:numId="18">
    <w:abstractNumId w:val="22"/>
  </w:num>
  <w:num w:numId="19">
    <w:abstractNumId w:val="25"/>
  </w:num>
  <w:num w:numId="20">
    <w:abstractNumId w:val="0"/>
  </w:num>
  <w:num w:numId="21">
    <w:abstractNumId w:val="31"/>
  </w:num>
  <w:num w:numId="22">
    <w:abstractNumId w:val="6"/>
  </w:num>
  <w:num w:numId="23">
    <w:abstractNumId w:val="17"/>
  </w:num>
  <w:num w:numId="24">
    <w:abstractNumId w:val="19"/>
  </w:num>
  <w:num w:numId="25">
    <w:abstractNumId w:val="5"/>
  </w:num>
  <w:num w:numId="26">
    <w:abstractNumId w:val="13"/>
  </w:num>
  <w:num w:numId="27">
    <w:abstractNumId w:val="24"/>
  </w:num>
  <w:num w:numId="28">
    <w:abstractNumId w:val="27"/>
  </w:num>
  <w:num w:numId="29">
    <w:abstractNumId w:val="18"/>
  </w:num>
  <w:num w:numId="30">
    <w:abstractNumId w:val="35"/>
  </w:num>
  <w:num w:numId="31">
    <w:abstractNumId w:val="29"/>
  </w:num>
  <w:num w:numId="32">
    <w:abstractNumId w:val="1"/>
  </w:num>
  <w:num w:numId="33">
    <w:abstractNumId w:val="23"/>
  </w:num>
  <w:num w:numId="34">
    <w:abstractNumId w:val="8"/>
  </w:num>
  <w:num w:numId="35">
    <w:abstractNumId w:val="3"/>
  </w:num>
  <w:num w:numId="36">
    <w:abstractNumId w:val="2"/>
  </w:num>
  <w:num w:numId="37">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yan Sparks">
    <w15:presenceInfo w15:providerId="AD" w15:userId="S-1-5-21-4170831575-233351449-3708798867-45772"/>
  </w15:person>
  <w15:person w15:author="Collin Draughon">
    <w15:presenceInfo w15:providerId="AD" w15:userId="S003BFFD8CF97252@LIVE.COM"/>
  </w15:person>
  <w15:person w15:author="Matthew Pollock">
    <w15:presenceInfo w15:providerId="AD" w15:userId="S0033FFF8CF47847@LIVE.COM"/>
  </w15:person>
  <w15:person w15:author="Roxana">
    <w15:presenceInfo w15:providerId="None" w15:userId="Roxa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2EF"/>
    <w:rsid w:val="000021A7"/>
    <w:rsid w:val="00005562"/>
    <w:rsid w:val="00005C0C"/>
    <w:rsid w:val="000079BC"/>
    <w:rsid w:val="00016B9B"/>
    <w:rsid w:val="000254EF"/>
    <w:rsid w:val="000264A7"/>
    <w:rsid w:val="0004235B"/>
    <w:rsid w:val="000518E1"/>
    <w:rsid w:val="00060300"/>
    <w:rsid w:val="000676A7"/>
    <w:rsid w:val="000716EE"/>
    <w:rsid w:val="00081C56"/>
    <w:rsid w:val="00083F7C"/>
    <w:rsid w:val="00090D01"/>
    <w:rsid w:val="0009682C"/>
    <w:rsid w:val="000A1E39"/>
    <w:rsid w:val="000B12EF"/>
    <w:rsid w:val="000B1F23"/>
    <w:rsid w:val="000C1E4D"/>
    <w:rsid w:val="000C64D7"/>
    <w:rsid w:val="00107196"/>
    <w:rsid w:val="001112A4"/>
    <w:rsid w:val="00123843"/>
    <w:rsid w:val="001267B2"/>
    <w:rsid w:val="00126D06"/>
    <w:rsid w:val="001547A8"/>
    <w:rsid w:val="00155570"/>
    <w:rsid w:val="00157092"/>
    <w:rsid w:val="00160064"/>
    <w:rsid w:val="0016439C"/>
    <w:rsid w:val="001843D4"/>
    <w:rsid w:val="00184D33"/>
    <w:rsid w:val="00185242"/>
    <w:rsid w:val="0018673B"/>
    <w:rsid w:val="001A2F20"/>
    <w:rsid w:val="001A37CE"/>
    <w:rsid w:val="001D2AEC"/>
    <w:rsid w:val="001D6642"/>
    <w:rsid w:val="001D6AB7"/>
    <w:rsid w:val="001D7238"/>
    <w:rsid w:val="001E0AA5"/>
    <w:rsid w:val="001E1FC3"/>
    <w:rsid w:val="001E47B3"/>
    <w:rsid w:val="001E742E"/>
    <w:rsid w:val="001E7D72"/>
    <w:rsid w:val="0021063B"/>
    <w:rsid w:val="00211CE5"/>
    <w:rsid w:val="0021226B"/>
    <w:rsid w:val="00214B45"/>
    <w:rsid w:val="002232C1"/>
    <w:rsid w:val="0022330A"/>
    <w:rsid w:val="002244A8"/>
    <w:rsid w:val="002266AD"/>
    <w:rsid w:val="00227CAF"/>
    <w:rsid w:val="002307F1"/>
    <w:rsid w:val="00230927"/>
    <w:rsid w:val="00232090"/>
    <w:rsid w:val="0023683A"/>
    <w:rsid w:val="0025767E"/>
    <w:rsid w:val="0026390F"/>
    <w:rsid w:val="00276ED4"/>
    <w:rsid w:val="002932AB"/>
    <w:rsid w:val="002B2AC6"/>
    <w:rsid w:val="002B37F7"/>
    <w:rsid w:val="002B469F"/>
    <w:rsid w:val="002B58E9"/>
    <w:rsid w:val="002B6439"/>
    <w:rsid w:val="002C0211"/>
    <w:rsid w:val="002D0381"/>
    <w:rsid w:val="002D13CE"/>
    <w:rsid w:val="002F36BD"/>
    <w:rsid w:val="00312383"/>
    <w:rsid w:val="003130CF"/>
    <w:rsid w:val="00317B9C"/>
    <w:rsid w:val="00320C3A"/>
    <w:rsid w:val="0033417C"/>
    <w:rsid w:val="00341D69"/>
    <w:rsid w:val="0034360B"/>
    <w:rsid w:val="00346966"/>
    <w:rsid w:val="00352228"/>
    <w:rsid w:val="00356964"/>
    <w:rsid w:val="0036330A"/>
    <w:rsid w:val="00365902"/>
    <w:rsid w:val="00367F2C"/>
    <w:rsid w:val="00370FD4"/>
    <w:rsid w:val="0037488D"/>
    <w:rsid w:val="00390B72"/>
    <w:rsid w:val="003A1355"/>
    <w:rsid w:val="003A5318"/>
    <w:rsid w:val="003A749D"/>
    <w:rsid w:val="003B1021"/>
    <w:rsid w:val="003B1360"/>
    <w:rsid w:val="003B524C"/>
    <w:rsid w:val="003C6C97"/>
    <w:rsid w:val="003D2498"/>
    <w:rsid w:val="003D49F1"/>
    <w:rsid w:val="003E4E7C"/>
    <w:rsid w:val="003E6EC7"/>
    <w:rsid w:val="003F53B0"/>
    <w:rsid w:val="003F5D8C"/>
    <w:rsid w:val="003F7B2A"/>
    <w:rsid w:val="004016A0"/>
    <w:rsid w:val="00402A8F"/>
    <w:rsid w:val="00405265"/>
    <w:rsid w:val="00410809"/>
    <w:rsid w:val="00424B7A"/>
    <w:rsid w:val="0042636B"/>
    <w:rsid w:val="00431E53"/>
    <w:rsid w:val="0043255D"/>
    <w:rsid w:val="00440D14"/>
    <w:rsid w:val="004428E3"/>
    <w:rsid w:val="00445E77"/>
    <w:rsid w:val="004500A8"/>
    <w:rsid w:val="0045706F"/>
    <w:rsid w:val="004608F5"/>
    <w:rsid w:val="00486081"/>
    <w:rsid w:val="00486B3A"/>
    <w:rsid w:val="00495B46"/>
    <w:rsid w:val="004D05A8"/>
    <w:rsid w:val="004E0DF8"/>
    <w:rsid w:val="004E1F1F"/>
    <w:rsid w:val="004E501F"/>
    <w:rsid w:val="004E5DD0"/>
    <w:rsid w:val="004E6F84"/>
    <w:rsid w:val="004F1719"/>
    <w:rsid w:val="00511243"/>
    <w:rsid w:val="00514BB9"/>
    <w:rsid w:val="0051514E"/>
    <w:rsid w:val="005161C4"/>
    <w:rsid w:val="0051736C"/>
    <w:rsid w:val="0052134B"/>
    <w:rsid w:val="005240A1"/>
    <w:rsid w:val="00526256"/>
    <w:rsid w:val="00531F06"/>
    <w:rsid w:val="0054190F"/>
    <w:rsid w:val="00542A35"/>
    <w:rsid w:val="005530A9"/>
    <w:rsid w:val="00554136"/>
    <w:rsid w:val="005620BB"/>
    <w:rsid w:val="00565D51"/>
    <w:rsid w:val="00572EB6"/>
    <w:rsid w:val="005738CB"/>
    <w:rsid w:val="00573FEF"/>
    <w:rsid w:val="0058185D"/>
    <w:rsid w:val="0059187A"/>
    <w:rsid w:val="005A5E8D"/>
    <w:rsid w:val="005C0FD5"/>
    <w:rsid w:val="005C6983"/>
    <w:rsid w:val="005D0EDA"/>
    <w:rsid w:val="005D2689"/>
    <w:rsid w:val="005D5347"/>
    <w:rsid w:val="005F539A"/>
    <w:rsid w:val="00601199"/>
    <w:rsid w:val="00614F2C"/>
    <w:rsid w:val="006266D2"/>
    <w:rsid w:val="00636613"/>
    <w:rsid w:val="0064266A"/>
    <w:rsid w:val="00654B54"/>
    <w:rsid w:val="00661E63"/>
    <w:rsid w:val="00662E27"/>
    <w:rsid w:val="006665F7"/>
    <w:rsid w:val="006736F9"/>
    <w:rsid w:val="00676447"/>
    <w:rsid w:val="00680231"/>
    <w:rsid w:val="0068339B"/>
    <w:rsid w:val="0069480C"/>
    <w:rsid w:val="006A2539"/>
    <w:rsid w:val="006B0C2C"/>
    <w:rsid w:val="006B1B4C"/>
    <w:rsid w:val="006B57CD"/>
    <w:rsid w:val="006C0170"/>
    <w:rsid w:val="006C0590"/>
    <w:rsid w:val="006C61BF"/>
    <w:rsid w:val="006F1235"/>
    <w:rsid w:val="0070346C"/>
    <w:rsid w:val="00721A85"/>
    <w:rsid w:val="0072456D"/>
    <w:rsid w:val="0073334E"/>
    <w:rsid w:val="00734DF4"/>
    <w:rsid w:val="00741F4F"/>
    <w:rsid w:val="0074225E"/>
    <w:rsid w:val="00743B0C"/>
    <w:rsid w:val="00752D33"/>
    <w:rsid w:val="00763445"/>
    <w:rsid w:val="00765750"/>
    <w:rsid w:val="00766EBA"/>
    <w:rsid w:val="00771F6E"/>
    <w:rsid w:val="0077201F"/>
    <w:rsid w:val="00772D26"/>
    <w:rsid w:val="00785306"/>
    <w:rsid w:val="007860DE"/>
    <w:rsid w:val="007A03E3"/>
    <w:rsid w:val="007A4BAD"/>
    <w:rsid w:val="007A61BE"/>
    <w:rsid w:val="007B1357"/>
    <w:rsid w:val="007B77E4"/>
    <w:rsid w:val="007C4C80"/>
    <w:rsid w:val="007C5C28"/>
    <w:rsid w:val="007C6302"/>
    <w:rsid w:val="007C7040"/>
    <w:rsid w:val="007E0C03"/>
    <w:rsid w:val="007E4114"/>
    <w:rsid w:val="007E74D1"/>
    <w:rsid w:val="007F78BA"/>
    <w:rsid w:val="008155C0"/>
    <w:rsid w:val="00822C54"/>
    <w:rsid w:val="008348C1"/>
    <w:rsid w:val="0083670D"/>
    <w:rsid w:val="00851748"/>
    <w:rsid w:val="00853139"/>
    <w:rsid w:val="00855A12"/>
    <w:rsid w:val="00863254"/>
    <w:rsid w:val="00864790"/>
    <w:rsid w:val="008664EE"/>
    <w:rsid w:val="00867E80"/>
    <w:rsid w:val="00872ACC"/>
    <w:rsid w:val="008851F1"/>
    <w:rsid w:val="00885B38"/>
    <w:rsid w:val="008860D9"/>
    <w:rsid w:val="00896C4D"/>
    <w:rsid w:val="008A1A24"/>
    <w:rsid w:val="008A6413"/>
    <w:rsid w:val="008B1EBE"/>
    <w:rsid w:val="008B2111"/>
    <w:rsid w:val="008B2670"/>
    <w:rsid w:val="008B64B0"/>
    <w:rsid w:val="008C4D2E"/>
    <w:rsid w:val="008C68CA"/>
    <w:rsid w:val="008C7613"/>
    <w:rsid w:val="008D0CD1"/>
    <w:rsid w:val="008D3825"/>
    <w:rsid w:val="008D4489"/>
    <w:rsid w:val="0090601E"/>
    <w:rsid w:val="009242AC"/>
    <w:rsid w:val="0092787D"/>
    <w:rsid w:val="009409BA"/>
    <w:rsid w:val="00943BE7"/>
    <w:rsid w:val="009459F2"/>
    <w:rsid w:val="00954BDF"/>
    <w:rsid w:val="00955FA3"/>
    <w:rsid w:val="009876AD"/>
    <w:rsid w:val="009A263B"/>
    <w:rsid w:val="009A3C2D"/>
    <w:rsid w:val="009B3154"/>
    <w:rsid w:val="009E1F03"/>
    <w:rsid w:val="00A01827"/>
    <w:rsid w:val="00A06207"/>
    <w:rsid w:val="00A15F70"/>
    <w:rsid w:val="00A16140"/>
    <w:rsid w:val="00A20F40"/>
    <w:rsid w:val="00A23991"/>
    <w:rsid w:val="00A24E88"/>
    <w:rsid w:val="00A330AD"/>
    <w:rsid w:val="00A340B4"/>
    <w:rsid w:val="00A40FE1"/>
    <w:rsid w:val="00A43A52"/>
    <w:rsid w:val="00A562B3"/>
    <w:rsid w:val="00A616A4"/>
    <w:rsid w:val="00A769AA"/>
    <w:rsid w:val="00A84D16"/>
    <w:rsid w:val="00A9515D"/>
    <w:rsid w:val="00AA3176"/>
    <w:rsid w:val="00AC0727"/>
    <w:rsid w:val="00AC28A0"/>
    <w:rsid w:val="00AC73C0"/>
    <w:rsid w:val="00AD0008"/>
    <w:rsid w:val="00AD000D"/>
    <w:rsid w:val="00AD0F64"/>
    <w:rsid w:val="00AE66AC"/>
    <w:rsid w:val="00AF26E7"/>
    <w:rsid w:val="00AF35CF"/>
    <w:rsid w:val="00B042A3"/>
    <w:rsid w:val="00B05051"/>
    <w:rsid w:val="00B05C4E"/>
    <w:rsid w:val="00B10480"/>
    <w:rsid w:val="00B1325F"/>
    <w:rsid w:val="00B24BD0"/>
    <w:rsid w:val="00B25894"/>
    <w:rsid w:val="00B3610F"/>
    <w:rsid w:val="00B37157"/>
    <w:rsid w:val="00B40897"/>
    <w:rsid w:val="00B50576"/>
    <w:rsid w:val="00B62549"/>
    <w:rsid w:val="00B73538"/>
    <w:rsid w:val="00B73E37"/>
    <w:rsid w:val="00BA10F5"/>
    <w:rsid w:val="00BA3414"/>
    <w:rsid w:val="00BA37C0"/>
    <w:rsid w:val="00BB5B81"/>
    <w:rsid w:val="00BC59BF"/>
    <w:rsid w:val="00BD23C7"/>
    <w:rsid w:val="00BD2A71"/>
    <w:rsid w:val="00BD3853"/>
    <w:rsid w:val="00BE12BD"/>
    <w:rsid w:val="00BF4CBA"/>
    <w:rsid w:val="00BF4E20"/>
    <w:rsid w:val="00BF5514"/>
    <w:rsid w:val="00C02606"/>
    <w:rsid w:val="00C06413"/>
    <w:rsid w:val="00C36F75"/>
    <w:rsid w:val="00C4138E"/>
    <w:rsid w:val="00C44291"/>
    <w:rsid w:val="00C57946"/>
    <w:rsid w:val="00C57D64"/>
    <w:rsid w:val="00C618E6"/>
    <w:rsid w:val="00C64BEF"/>
    <w:rsid w:val="00C712B3"/>
    <w:rsid w:val="00C714FC"/>
    <w:rsid w:val="00C735E1"/>
    <w:rsid w:val="00C878A2"/>
    <w:rsid w:val="00C96736"/>
    <w:rsid w:val="00CA19D0"/>
    <w:rsid w:val="00CA2CA0"/>
    <w:rsid w:val="00CA6A9F"/>
    <w:rsid w:val="00CA7611"/>
    <w:rsid w:val="00CB074A"/>
    <w:rsid w:val="00CB0DB4"/>
    <w:rsid w:val="00CB3AD1"/>
    <w:rsid w:val="00CB7142"/>
    <w:rsid w:val="00CC71F3"/>
    <w:rsid w:val="00CD67B0"/>
    <w:rsid w:val="00CD78B0"/>
    <w:rsid w:val="00CE1007"/>
    <w:rsid w:val="00CF728A"/>
    <w:rsid w:val="00D041B8"/>
    <w:rsid w:val="00D06DF1"/>
    <w:rsid w:val="00D15C14"/>
    <w:rsid w:val="00D30AA3"/>
    <w:rsid w:val="00D33B90"/>
    <w:rsid w:val="00D56918"/>
    <w:rsid w:val="00D570EE"/>
    <w:rsid w:val="00D72A1D"/>
    <w:rsid w:val="00D80D5B"/>
    <w:rsid w:val="00D90025"/>
    <w:rsid w:val="00D91451"/>
    <w:rsid w:val="00DA284E"/>
    <w:rsid w:val="00DB2120"/>
    <w:rsid w:val="00DB285A"/>
    <w:rsid w:val="00DB379C"/>
    <w:rsid w:val="00DB6DD5"/>
    <w:rsid w:val="00DC3D62"/>
    <w:rsid w:val="00DC46E9"/>
    <w:rsid w:val="00DD6145"/>
    <w:rsid w:val="00DE0D08"/>
    <w:rsid w:val="00DE0DA0"/>
    <w:rsid w:val="00DE57CB"/>
    <w:rsid w:val="00E01517"/>
    <w:rsid w:val="00E024C1"/>
    <w:rsid w:val="00E077D5"/>
    <w:rsid w:val="00E13D4A"/>
    <w:rsid w:val="00E25057"/>
    <w:rsid w:val="00E304C2"/>
    <w:rsid w:val="00E35B37"/>
    <w:rsid w:val="00E54266"/>
    <w:rsid w:val="00E54AAC"/>
    <w:rsid w:val="00E55114"/>
    <w:rsid w:val="00E736FD"/>
    <w:rsid w:val="00EA05FF"/>
    <w:rsid w:val="00EA1490"/>
    <w:rsid w:val="00EA26E0"/>
    <w:rsid w:val="00EB055C"/>
    <w:rsid w:val="00EB6D98"/>
    <w:rsid w:val="00EB716F"/>
    <w:rsid w:val="00EC2C53"/>
    <w:rsid w:val="00ED1F04"/>
    <w:rsid w:val="00ED542D"/>
    <w:rsid w:val="00EE7D54"/>
    <w:rsid w:val="00EF3F08"/>
    <w:rsid w:val="00EF7992"/>
    <w:rsid w:val="00EF7A01"/>
    <w:rsid w:val="00F0385D"/>
    <w:rsid w:val="00F04426"/>
    <w:rsid w:val="00F10138"/>
    <w:rsid w:val="00F13297"/>
    <w:rsid w:val="00F14F59"/>
    <w:rsid w:val="00F36C93"/>
    <w:rsid w:val="00F42E89"/>
    <w:rsid w:val="00F44961"/>
    <w:rsid w:val="00F52B86"/>
    <w:rsid w:val="00F53715"/>
    <w:rsid w:val="00F56A5E"/>
    <w:rsid w:val="00F57EF5"/>
    <w:rsid w:val="00F62D2C"/>
    <w:rsid w:val="00F71C5E"/>
    <w:rsid w:val="00F91B0A"/>
    <w:rsid w:val="00F91B50"/>
    <w:rsid w:val="00F943AA"/>
    <w:rsid w:val="00FA130B"/>
    <w:rsid w:val="00FA162E"/>
    <w:rsid w:val="00FA2658"/>
    <w:rsid w:val="00FA2D3A"/>
    <w:rsid w:val="00FA762C"/>
    <w:rsid w:val="00FB4176"/>
    <w:rsid w:val="00FB5AC9"/>
    <w:rsid w:val="00FB612C"/>
    <w:rsid w:val="00FB6391"/>
    <w:rsid w:val="00FC2B88"/>
    <w:rsid w:val="00FC646E"/>
    <w:rsid w:val="00FD5DAB"/>
    <w:rsid w:val="00FD75BF"/>
    <w:rsid w:val="00FE1091"/>
    <w:rsid w:val="00FF2A0E"/>
    <w:rsid w:val="02916EA7"/>
    <w:rsid w:val="1A606DD3"/>
    <w:rsid w:val="35D75509"/>
    <w:rsid w:val="38F3BC0A"/>
    <w:rsid w:val="47BAA1B7"/>
    <w:rsid w:val="50886ADC"/>
    <w:rsid w:val="5B357332"/>
    <w:rsid w:val="6BFD5D6B"/>
    <w:rsid w:val="7245B8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AD187"/>
  <w15:docId w15:val="{0549FBC1-7CA0-4621-9608-8CCAC4FF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A10F5"/>
  </w:style>
  <w:style w:type="paragraph" w:styleId="Heading1">
    <w:name w:val="heading 1"/>
    <w:basedOn w:val="Normal"/>
    <w:next w:val="Normal"/>
    <w:link w:val="Heading1Char"/>
    <w:uiPriority w:val="9"/>
    <w:qFormat/>
    <w:rsid w:val="00424B7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D49F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A13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2E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12E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B12EF"/>
    <w:rPr>
      <w:color w:val="0000FF" w:themeColor="hyperlink"/>
      <w:u w:val="single"/>
    </w:rPr>
  </w:style>
  <w:style w:type="paragraph" w:styleId="ListParagraph">
    <w:name w:val="List Paragraph"/>
    <w:basedOn w:val="Normal"/>
    <w:uiPriority w:val="34"/>
    <w:qFormat/>
    <w:rsid w:val="000B12EF"/>
    <w:pPr>
      <w:ind w:left="720"/>
      <w:contextualSpacing/>
    </w:pPr>
  </w:style>
  <w:style w:type="character" w:customStyle="1" w:styleId="Heading2Char">
    <w:name w:val="Heading 2 Char"/>
    <w:basedOn w:val="DefaultParagraphFont"/>
    <w:link w:val="Heading2"/>
    <w:uiPriority w:val="9"/>
    <w:rsid w:val="003D49F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24B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4B7A"/>
    <w:rPr>
      <w:rFonts w:ascii="Lucida Grande" w:hAnsi="Lucida Grande" w:cs="Lucida Grande"/>
      <w:sz w:val="18"/>
      <w:szCs w:val="18"/>
    </w:rPr>
  </w:style>
  <w:style w:type="character" w:customStyle="1" w:styleId="Heading1Char">
    <w:name w:val="Heading 1 Char"/>
    <w:basedOn w:val="DefaultParagraphFont"/>
    <w:link w:val="Heading1"/>
    <w:uiPriority w:val="9"/>
    <w:rsid w:val="00424B7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3A1355"/>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573FE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73FEF"/>
    <w:rPr>
      <w:rFonts w:asciiTheme="majorHAnsi" w:eastAsiaTheme="majorEastAsia" w:hAnsiTheme="majorHAnsi" w:cstheme="majorBidi"/>
      <w:i/>
      <w:iCs/>
      <w:color w:val="4F81BD" w:themeColor="accent1"/>
      <w:spacing w:val="15"/>
    </w:rPr>
  </w:style>
  <w:style w:type="paragraph" w:styleId="Caption">
    <w:name w:val="caption"/>
    <w:basedOn w:val="Normal"/>
    <w:next w:val="Normal"/>
    <w:uiPriority w:val="35"/>
    <w:unhideWhenUsed/>
    <w:qFormat/>
    <w:rsid w:val="00EF3F08"/>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8A1A24"/>
    <w:rPr>
      <w:sz w:val="16"/>
      <w:szCs w:val="16"/>
    </w:rPr>
  </w:style>
  <w:style w:type="paragraph" w:styleId="CommentText">
    <w:name w:val="annotation text"/>
    <w:basedOn w:val="Normal"/>
    <w:link w:val="CommentTextChar"/>
    <w:uiPriority w:val="99"/>
    <w:semiHidden/>
    <w:unhideWhenUsed/>
    <w:rsid w:val="008A1A24"/>
    <w:rPr>
      <w:sz w:val="20"/>
      <w:szCs w:val="20"/>
    </w:rPr>
  </w:style>
  <w:style w:type="character" w:customStyle="1" w:styleId="CommentTextChar">
    <w:name w:val="Comment Text Char"/>
    <w:basedOn w:val="DefaultParagraphFont"/>
    <w:link w:val="CommentText"/>
    <w:uiPriority w:val="99"/>
    <w:semiHidden/>
    <w:rsid w:val="008A1A24"/>
    <w:rPr>
      <w:sz w:val="20"/>
      <w:szCs w:val="20"/>
    </w:rPr>
  </w:style>
  <w:style w:type="paragraph" w:styleId="CommentSubject">
    <w:name w:val="annotation subject"/>
    <w:basedOn w:val="CommentText"/>
    <w:next w:val="CommentText"/>
    <w:link w:val="CommentSubjectChar"/>
    <w:uiPriority w:val="99"/>
    <w:semiHidden/>
    <w:unhideWhenUsed/>
    <w:rsid w:val="008A1A24"/>
    <w:rPr>
      <w:b/>
      <w:bCs/>
    </w:rPr>
  </w:style>
  <w:style w:type="character" w:customStyle="1" w:styleId="CommentSubjectChar">
    <w:name w:val="Comment Subject Char"/>
    <w:basedOn w:val="CommentTextChar"/>
    <w:link w:val="CommentSubject"/>
    <w:uiPriority w:val="99"/>
    <w:semiHidden/>
    <w:rsid w:val="008A1A24"/>
    <w:rPr>
      <w:b/>
      <w:bCs/>
      <w:sz w:val="20"/>
      <w:szCs w:val="20"/>
    </w:rPr>
  </w:style>
  <w:style w:type="character" w:customStyle="1" w:styleId="apple-converted-space">
    <w:name w:val="apple-converted-space"/>
    <w:basedOn w:val="DefaultParagraphFont"/>
    <w:rsid w:val="00DB285A"/>
  </w:style>
  <w:style w:type="table" w:styleId="TableGrid">
    <w:name w:val="Table Grid"/>
    <w:basedOn w:val="TableNormal"/>
    <w:uiPriority w:val="59"/>
    <w:rsid w:val="00A16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basedOn w:val="DefaultParagraphFont"/>
    <w:rsid w:val="005C6983"/>
  </w:style>
  <w:style w:type="paragraph" w:styleId="TOCHeading">
    <w:name w:val="TOC Heading"/>
    <w:basedOn w:val="Heading1"/>
    <w:next w:val="Normal"/>
    <w:uiPriority w:val="39"/>
    <w:unhideWhenUsed/>
    <w:qFormat/>
    <w:rsid w:val="004E501F"/>
    <w:pPr>
      <w:spacing w:before="240" w:line="259" w:lineRule="auto"/>
      <w:outlineLvl w:val="9"/>
    </w:pPr>
    <w:rPr>
      <w:b w:val="0"/>
      <w:bCs w:val="0"/>
      <w:color w:val="365F91" w:themeColor="accent1" w:themeShade="BF"/>
    </w:rPr>
  </w:style>
  <w:style w:type="paragraph" w:styleId="TOC1">
    <w:name w:val="toc 1"/>
    <w:basedOn w:val="Normal"/>
    <w:next w:val="Normal"/>
    <w:autoRedefine/>
    <w:uiPriority w:val="39"/>
    <w:unhideWhenUsed/>
    <w:rsid w:val="004E501F"/>
    <w:pPr>
      <w:spacing w:after="100"/>
    </w:pPr>
  </w:style>
  <w:style w:type="paragraph" w:styleId="TOC2">
    <w:name w:val="toc 2"/>
    <w:basedOn w:val="Normal"/>
    <w:next w:val="Normal"/>
    <w:autoRedefine/>
    <w:uiPriority w:val="39"/>
    <w:unhideWhenUsed/>
    <w:rsid w:val="004E501F"/>
    <w:pPr>
      <w:spacing w:after="100"/>
      <w:ind w:left="240"/>
    </w:pPr>
  </w:style>
  <w:style w:type="character" w:styleId="FollowedHyperlink">
    <w:name w:val="FollowedHyperlink"/>
    <w:basedOn w:val="DefaultParagraphFont"/>
    <w:uiPriority w:val="99"/>
    <w:semiHidden/>
    <w:unhideWhenUsed/>
    <w:rsid w:val="008851F1"/>
    <w:rPr>
      <w:color w:val="800080" w:themeColor="followedHyperlink"/>
      <w:u w:val="single"/>
    </w:rPr>
  </w:style>
  <w:style w:type="paragraph" w:styleId="Revision">
    <w:name w:val="Revision"/>
    <w:hidden/>
    <w:uiPriority w:val="99"/>
    <w:semiHidden/>
    <w:rsid w:val="00CD78B0"/>
  </w:style>
  <w:style w:type="character" w:styleId="HTMLCode">
    <w:name w:val="HTML Code"/>
    <w:basedOn w:val="DefaultParagraphFont"/>
    <w:uiPriority w:val="99"/>
    <w:semiHidden/>
    <w:unhideWhenUsed/>
    <w:rsid w:val="00F44961"/>
    <w:rPr>
      <w:rFonts w:ascii="Courier New" w:eastAsia="Times New Roman" w:hAnsi="Courier New" w:cs="Courier New"/>
      <w:sz w:val="20"/>
      <w:szCs w:val="20"/>
    </w:rPr>
  </w:style>
  <w:style w:type="paragraph" w:styleId="Header">
    <w:name w:val="header"/>
    <w:basedOn w:val="Normal"/>
    <w:link w:val="HeaderChar"/>
    <w:uiPriority w:val="99"/>
    <w:unhideWhenUsed/>
    <w:rsid w:val="000716EE"/>
    <w:pPr>
      <w:tabs>
        <w:tab w:val="center" w:pos="4680"/>
        <w:tab w:val="right" w:pos="9360"/>
      </w:tabs>
    </w:pPr>
  </w:style>
  <w:style w:type="character" w:customStyle="1" w:styleId="HeaderChar">
    <w:name w:val="Header Char"/>
    <w:basedOn w:val="DefaultParagraphFont"/>
    <w:link w:val="Header"/>
    <w:uiPriority w:val="99"/>
    <w:rsid w:val="000716EE"/>
  </w:style>
  <w:style w:type="paragraph" w:styleId="Footer">
    <w:name w:val="footer"/>
    <w:basedOn w:val="Normal"/>
    <w:link w:val="FooterChar"/>
    <w:uiPriority w:val="99"/>
    <w:unhideWhenUsed/>
    <w:rsid w:val="000716EE"/>
    <w:pPr>
      <w:tabs>
        <w:tab w:val="center" w:pos="4680"/>
        <w:tab w:val="right" w:pos="9360"/>
      </w:tabs>
    </w:pPr>
  </w:style>
  <w:style w:type="character" w:customStyle="1" w:styleId="FooterChar">
    <w:name w:val="Footer Char"/>
    <w:basedOn w:val="DefaultParagraphFont"/>
    <w:link w:val="Footer"/>
    <w:uiPriority w:val="99"/>
    <w:rsid w:val="000716EE"/>
  </w:style>
  <w:style w:type="paragraph" w:styleId="FootnoteText">
    <w:name w:val="footnote text"/>
    <w:basedOn w:val="Normal"/>
    <w:link w:val="FootnoteTextChar"/>
    <w:uiPriority w:val="99"/>
    <w:semiHidden/>
    <w:unhideWhenUsed/>
    <w:rsid w:val="000716EE"/>
    <w:rPr>
      <w:sz w:val="20"/>
      <w:szCs w:val="20"/>
    </w:rPr>
  </w:style>
  <w:style w:type="character" w:customStyle="1" w:styleId="FootnoteTextChar">
    <w:name w:val="Footnote Text Char"/>
    <w:basedOn w:val="DefaultParagraphFont"/>
    <w:link w:val="FootnoteText"/>
    <w:uiPriority w:val="99"/>
    <w:semiHidden/>
    <w:rsid w:val="000716EE"/>
    <w:rPr>
      <w:sz w:val="20"/>
      <w:szCs w:val="20"/>
    </w:rPr>
  </w:style>
  <w:style w:type="character" w:styleId="FootnoteReference">
    <w:name w:val="footnote reference"/>
    <w:basedOn w:val="DefaultParagraphFont"/>
    <w:uiPriority w:val="99"/>
    <w:semiHidden/>
    <w:unhideWhenUsed/>
    <w:rsid w:val="000716EE"/>
    <w:rPr>
      <w:vertAlign w:val="superscript"/>
    </w:rPr>
  </w:style>
  <w:style w:type="character" w:customStyle="1" w:styleId="pl-k">
    <w:name w:val="pl-k"/>
    <w:basedOn w:val="DefaultParagraphFont"/>
    <w:rsid w:val="00955FA3"/>
  </w:style>
  <w:style w:type="character" w:customStyle="1" w:styleId="pl-en">
    <w:name w:val="pl-en"/>
    <w:basedOn w:val="DefaultParagraphFont"/>
    <w:rsid w:val="00955FA3"/>
  </w:style>
  <w:style w:type="character" w:customStyle="1" w:styleId="pl-v">
    <w:name w:val="pl-v"/>
    <w:basedOn w:val="DefaultParagraphFont"/>
    <w:rsid w:val="00955FA3"/>
  </w:style>
  <w:style w:type="paragraph" w:styleId="NormalWeb">
    <w:name w:val="Normal (Web)"/>
    <w:basedOn w:val="Normal"/>
    <w:uiPriority w:val="99"/>
    <w:semiHidden/>
    <w:unhideWhenUsed/>
    <w:rsid w:val="003F53B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253143">
      <w:bodyDiv w:val="1"/>
      <w:marLeft w:val="0"/>
      <w:marRight w:val="0"/>
      <w:marTop w:val="0"/>
      <w:marBottom w:val="0"/>
      <w:divBdr>
        <w:top w:val="none" w:sz="0" w:space="0" w:color="auto"/>
        <w:left w:val="none" w:sz="0" w:space="0" w:color="auto"/>
        <w:bottom w:val="none" w:sz="0" w:space="0" w:color="auto"/>
        <w:right w:val="none" w:sz="0" w:space="0" w:color="auto"/>
      </w:divBdr>
    </w:div>
    <w:div w:id="331106257">
      <w:bodyDiv w:val="1"/>
      <w:marLeft w:val="0"/>
      <w:marRight w:val="0"/>
      <w:marTop w:val="0"/>
      <w:marBottom w:val="0"/>
      <w:divBdr>
        <w:top w:val="none" w:sz="0" w:space="0" w:color="auto"/>
        <w:left w:val="none" w:sz="0" w:space="0" w:color="auto"/>
        <w:bottom w:val="none" w:sz="0" w:space="0" w:color="auto"/>
        <w:right w:val="none" w:sz="0" w:space="0" w:color="auto"/>
      </w:divBdr>
    </w:div>
    <w:div w:id="497617428">
      <w:bodyDiv w:val="1"/>
      <w:marLeft w:val="0"/>
      <w:marRight w:val="0"/>
      <w:marTop w:val="0"/>
      <w:marBottom w:val="0"/>
      <w:divBdr>
        <w:top w:val="none" w:sz="0" w:space="0" w:color="auto"/>
        <w:left w:val="none" w:sz="0" w:space="0" w:color="auto"/>
        <w:bottom w:val="none" w:sz="0" w:space="0" w:color="auto"/>
        <w:right w:val="none" w:sz="0" w:space="0" w:color="auto"/>
      </w:divBdr>
    </w:div>
    <w:div w:id="2069574294">
      <w:bodyDiv w:val="1"/>
      <w:marLeft w:val="0"/>
      <w:marRight w:val="0"/>
      <w:marTop w:val="0"/>
      <w:marBottom w:val="0"/>
      <w:divBdr>
        <w:top w:val="none" w:sz="0" w:space="0" w:color="auto"/>
        <w:left w:val="none" w:sz="0" w:space="0" w:color="auto"/>
        <w:bottom w:val="none" w:sz="0" w:space="0" w:color="auto"/>
        <w:right w:val="none" w:sz="0" w:space="0" w:color="auto"/>
      </w:divBdr>
      <w:divsChild>
        <w:div w:id="1328051315">
          <w:marLeft w:val="0"/>
          <w:marRight w:val="0"/>
          <w:marTop w:val="0"/>
          <w:marBottom w:val="0"/>
          <w:divBdr>
            <w:top w:val="none" w:sz="0" w:space="0" w:color="auto"/>
            <w:left w:val="none" w:sz="0" w:space="0" w:color="auto"/>
            <w:bottom w:val="none" w:sz="0" w:space="0" w:color="auto"/>
            <w:right w:val="none" w:sz="0" w:space="0" w:color="auto"/>
          </w:divBdr>
        </w:div>
        <w:div w:id="1735664275">
          <w:marLeft w:val="0"/>
          <w:marRight w:val="0"/>
          <w:marTop w:val="0"/>
          <w:marBottom w:val="0"/>
          <w:divBdr>
            <w:top w:val="none" w:sz="0" w:space="0" w:color="auto"/>
            <w:left w:val="none" w:sz="0" w:space="0" w:color="auto"/>
            <w:bottom w:val="none" w:sz="0" w:space="0" w:color="auto"/>
            <w:right w:val="none" w:sz="0" w:space="0" w:color="auto"/>
          </w:divBdr>
          <w:divsChild>
            <w:div w:id="1139881603">
              <w:marLeft w:val="0"/>
              <w:marRight w:val="0"/>
              <w:marTop w:val="0"/>
              <w:marBottom w:val="0"/>
              <w:divBdr>
                <w:top w:val="none" w:sz="0" w:space="0" w:color="auto"/>
                <w:left w:val="none" w:sz="0" w:space="0" w:color="auto"/>
                <w:bottom w:val="none" w:sz="0" w:space="0" w:color="auto"/>
                <w:right w:val="none" w:sz="0" w:space="0" w:color="auto"/>
              </w:divBdr>
              <w:divsChild>
                <w:div w:id="154421988">
                  <w:marLeft w:val="0"/>
                  <w:marRight w:val="0"/>
                  <w:marTop w:val="0"/>
                  <w:marBottom w:val="0"/>
                  <w:divBdr>
                    <w:top w:val="none" w:sz="0" w:space="0" w:color="auto"/>
                    <w:left w:val="none" w:sz="0" w:space="0" w:color="auto"/>
                    <w:bottom w:val="none" w:sz="0" w:space="0" w:color="auto"/>
                    <w:right w:val="none" w:sz="0" w:space="0" w:color="auto"/>
                  </w:divBdr>
                </w:div>
                <w:div w:id="677388240">
                  <w:marLeft w:val="0"/>
                  <w:marRight w:val="0"/>
                  <w:marTop w:val="0"/>
                  <w:marBottom w:val="0"/>
                  <w:divBdr>
                    <w:top w:val="none" w:sz="0" w:space="0" w:color="auto"/>
                    <w:left w:val="none" w:sz="0" w:space="0" w:color="auto"/>
                    <w:bottom w:val="none" w:sz="0" w:space="0" w:color="auto"/>
                    <w:right w:val="none" w:sz="0" w:space="0" w:color="auto"/>
                  </w:divBdr>
                </w:div>
                <w:div w:id="125744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 TargetMode="External"/><Relationship Id="rId18" Type="http://schemas.openxmlformats.org/officeDocument/2006/relationships/hyperlink" Target="https://wiki.jenkins-ci.org/display/JENKINS/Pipeline+Plugin"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github.com/LabVIEW-DCAF/buildsystem" TargetMode="External"/><Relationship Id="rId7" Type="http://schemas.openxmlformats.org/officeDocument/2006/relationships/endnotes" Target="endnotes.xml"/><Relationship Id="rId12" Type="http://schemas.openxmlformats.org/officeDocument/2006/relationships/hyperlink" Target="https://jenkins-ci.org/" TargetMode="External"/><Relationship Id="rId17" Type="http://schemas.openxmlformats.org/officeDocument/2006/relationships/image" Target="media/image5.png"/><Relationship Id="rId25" Type="http://schemas.openxmlformats.org/officeDocument/2006/relationships/hyperlink" Target="https://jenkins.io/doc/book/pipeline/jenkinsfile/" TargetMode="External"/><Relationship Id="rId33"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wiki.jenkins-ci.org/display/JENKINS/Distributed+builds" TargetMode="External"/><Relationship Id="rId20" Type="http://schemas.openxmlformats.org/officeDocument/2006/relationships/hyperlink" Target="https://jenkins.io/doc/book/pipeline/"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github.com/roxanakarami/TestRepository" TargetMode="External"/><Relationship Id="rId32" Type="http://schemas.openxmlformats.org/officeDocument/2006/relationships/image" Target="media/image1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image" Target="media/image10.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jenkins.io/doc/book/pipeline/shared-libraries/" TargetMode="External"/><Relationship Id="rId31" Type="http://schemas.openxmlformats.org/officeDocument/2006/relationships/hyperlink" Target="https://jenkins.io/doc/book/pipeline/syntax/"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groovy-lang.org/" TargetMode="External"/><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B85D0-9EA5-45CD-9441-47940A1C8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16533</TotalTime>
  <Pages>21</Pages>
  <Words>3784</Words>
  <Characters>21570</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NI</Company>
  <LinksUpToDate>false</LinksUpToDate>
  <CharactersWithSpaces>25304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Brandyn Adderley</dc:creator>
  <cp:keywords/>
  <dc:description/>
  <cp:lastModifiedBy>Roxana Karami</cp:lastModifiedBy>
  <cp:revision>2039</cp:revision>
  <cp:lastPrinted>2016-01-21T20:15:00Z</cp:lastPrinted>
  <dcterms:created xsi:type="dcterms:W3CDTF">2017-03-30T03:23:00Z</dcterms:created>
  <dcterms:modified xsi:type="dcterms:W3CDTF">2017-05-19T18:40:00Z</dcterms:modified>
</cp:coreProperties>
</file>